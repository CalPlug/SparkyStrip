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748" w:rsidRPr="009C7748" w:rsidRDefault="00D37748">
      <w:pPr>
        <w:rPr>
          <w:rFonts w:asciiTheme="minorHAnsi" w:hAnsiTheme="minorHAnsi"/>
        </w:rPr>
      </w:pPr>
    </w:p>
    <w:p w:rsidR="00D37748" w:rsidRPr="009C7748" w:rsidRDefault="00D37748">
      <w:pPr>
        <w:rPr>
          <w:rFonts w:asciiTheme="minorHAnsi" w:hAnsiTheme="minorHAnsi"/>
        </w:rPr>
      </w:pPr>
    </w:p>
    <w:p w:rsidR="00D37748" w:rsidRPr="009C7748" w:rsidRDefault="00D37748">
      <w:pPr>
        <w:rPr>
          <w:rFonts w:asciiTheme="minorHAnsi" w:hAnsiTheme="minorHAnsi"/>
          <w:b/>
          <w:sz w:val="32"/>
        </w:rPr>
      </w:pPr>
      <w:r w:rsidRPr="009C7748">
        <w:rPr>
          <w:rFonts w:asciiTheme="minorHAnsi" w:hAnsiTheme="minorHAnsi"/>
          <w:b/>
          <w:sz w:val="32"/>
        </w:rPr>
        <w:tab/>
      </w:r>
    </w:p>
    <w:p w:rsidR="00D37748" w:rsidRDefault="00D37748">
      <w:pPr>
        <w:jc w:val="center"/>
        <w:rPr>
          <w:rFonts w:asciiTheme="minorHAnsi" w:hAnsiTheme="minorHAnsi"/>
          <w:b/>
          <w:i/>
          <w:iCs/>
          <w:sz w:val="36"/>
        </w:rPr>
      </w:pPr>
      <w:r>
        <w:rPr>
          <w:rFonts w:asciiTheme="minorHAnsi" w:hAnsiTheme="minorHAnsi"/>
          <w:b/>
          <w:i/>
          <w:iCs/>
          <w:sz w:val="36"/>
        </w:rPr>
        <w:t>Intelli-Home Electronics Interpreter</w:t>
      </w:r>
    </w:p>
    <w:p w:rsidR="00D37748" w:rsidRPr="009C7748" w:rsidRDefault="00D37748">
      <w:pPr>
        <w:jc w:val="center"/>
        <w:rPr>
          <w:rFonts w:asciiTheme="minorHAnsi" w:hAnsiTheme="minorHAnsi"/>
          <w:b/>
          <w:i/>
          <w:iCs/>
          <w:sz w:val="36"/>
        </w:rPr>
      </w:pPr>
      <w:r>
        <w:rPr>
          <w:rFonts w:asciiTheme="minorHAnsi" w:hAnsiTheme="minorHAnsi"/>
          <w:b/>
          <w:i/>
          <w:iCs/>
          <w:sz w:val="36"/>
        </w:rPr>
        <w:t>(IHEI)</w:t>
      </w:r>
    </w:p>
    <w:p w:rsidR="00D37748" w:rsidRPr="009C7748" w:rsidRDefault="00D37748">
      <w:pPr>
        <w:jc w:val="center"/>
        <w:rPr>
          <w:rFonts w:asciiTheme="minorHAnsi" w:hAnsiTheme="minorHAnsi"/>
          <w:b/>
          <w:i/>
          <w:iCs/>
          <w:sz w:val="32"/>
        </w:rPr>
      </w:pPr>
    </w:p>
    <w:p w:rsidR="00D37748" w:rsidRPr="00D37748" w:rsidRDefault="00A869CE" w:rsidP="00D37748">
      <w:pPr>
        <w:pStyle w:val="CoverType"/>
        <w:rPr>
          <w:rFonts w:asciiTheme="minorHAnsi" w:hAnsiTheme="minorHAnsi"/>
        </w:rPr>
      </w:pPr>
      <w:r>
        <w:rPr>
          <w:rFonts w:asciiTheme="minorHAnsi" w:hAnsiTheme="minorHAnsi"/>
        </w:rPr>
        <w:t xml:space="preserve">Senior </w:t>
      </w:r>
      <w:r w:rsidR="00D37748">
        <w:rPr>
          <w:rFonts w:asciiTheme="minorHAnsi" w:hAnsiTheme="minorHAnsi"/>
        </w:rPr>
        <w:t>Project Proposal</w:t>
      </w:r>
    </w:p>
    <w:p w:rsidR="00D37748" w:rsidRPr="009C7748" w:rsidRDefault="00D37748" w:rsidP="00D37748">
      <w:pPr>
        <w:spacing w:after="120"/>
        <w:jc w:val="center"/>
        <w:outlineLvl w:val="0"/>
        <w:rPr>
          <w:rFonts w:asciiTheme="minorHAnsi" w:hAnsiTheme="minorHAnsi"/>
          <w:b/>
          <w:i/>
          <w:iCs/>
        </w:rPr>
      </w:pPr>
    </w:p>
    <w:p w:rsidR="00D37748" w:rsidRPr="009C7748" w:rsidRDefault="00D37748" w:rsidP="00D37748">
      <w:pPr>
        <w:spacing w:after="120"/>
        <w:jc w:val="center"/>
        <w:outlineLvl w:val="0"/>
        <w:rPr>
          <w:rFonts w:asciiTheme="minorHAnsi" w:hAnsiTheme="minorHAnsi"/>
          <w:b/>
          <w:i/>
          <w:iCs/>
        </w:rPr>
      </w:pPr>
    </w:p>
    <w:p w:rsidR="00D37748" w:rsidRPr="009C7748" w:rsidRDefault="00D37748" w:rsidP="00D37748">
      <w:pPr>
        <w:spacing w:after="120"/>
        <w:jc w:val="center"/>
        <w:outlineLvl w:val="0"/>
        <w:rPr>
          <w:rFonts w:asciiTheme="minorHAnsi" w:hAnsiTheme="minorHAnsi"/>
          <w:b/>
          <w:i/>
          <w:iCs/>
        </w:rPr>
      </w:pPr>
      <w:r>
        <w:rPr>
          <w:rFonts w:asciiTheme="minorHAnsi" w:hAnsiTheme="minorHAnsi"/>
          <w:b/>
          <w:i/>
          <w:iCs/>
        </w:rPr>
        <w:t>Faraz Milani</w:t>
      </w:r>
    </w:p>
    <w:p w:rsidR="00D37748" w:rsidRPr="009C7748" w:rsidRDefault="00D37748" w:rsidP="00D37748">
      <w:pPr>
        <w:spacing w:after="120"/>
        <w:jc w:val="center"/>
        <w:outlineLvl w:val="0"/>
        <w:rPr>
          <w:rFonts w:asciiTheme="minorHAnsi" w:hAnsiTheme="minorHAnsi"/>
          <w:b/>
          <w:i/>
          <w:iCs/>
        </w:rPr>
      </w:pPr>
      <w:r>
        <w:rPr>
          <w:rFonts w:asciiTheme="minorHAnsi" w:hAnsiTheme="minorHAnsi"/>
          <w:b/>
          <w:i/>
          <w:iCs/>
        </w:rPr>
        <w:t>Kelvin Liang</w:t>
      </w:r>
    </w:p>
    <w:p w:rsidR="00D37748" w:rsidRDefault="00D37748" w:rsidP="00D37748">
      <w:pPr>
        <w:jc w:val="center"/>
        <w:outlineLvl w:val="0"/>
        <w:rPr>
          <w:rFonts w:asciiTheme="minorHAnsi" w:hAnsiTheme="minorHAnsi"/>
          <w:b/>
          <w:i/>
          <w:iCs/>
        </w:rPr>
      </w:pPr>
      <w:r>
        <w:rPr>
          <w:rFonts w:asciiTheme="minorHAnsi" w:hAnsiTheme="minorHAnsi"/>
          <w:b/>
          <w:i/>
          <w:iCs/>
        </w:rPr>
        <w:t>Young Min Kim</w:t>
      </w:r>
    </w:p>
    <w:p w:rsidR="00D37748" w:rsidRPr="009C7748" w:rsidRDefault="00D37748" w:rsidP="00D37748">
      <w:pPr>
        <w:jc w:val="center"/>
        <w:outlineLvl w:val="0"/>
        <w:rPr>
          <w:rFonts w:asciiTheme="minorHAnsi" w:hAnsiTheme="minorHAnsi"/>
          <w:b/>
        </w:rPr>
      </w:pPr>
      <w:r>
        <w:rPr>
          <w:rFonts w:asciiTheme="minorHAnsi" w:hAnsiTheme="minorHAnsi"/>
          <w:b/>
          <w:i/>
          <w:iCs/>
        </w:rPr>
        <w:t xml:space="preserve">Matthew </w:t>
      </w:r>
      <w:proofErr w:type="gramStart"/>
      <w:r>
        <w:rPr>
          <w:rFonts w:asciiTheme="minorHAnsi" w:hAnsiTheme="minorHAnsi"/>
          <w:b/>
          <w:i/>
          <w:iCs/>
        </w:rPr>
        <w:t>Cai</w:t>
      </w:r>
      <w:proofErr w:type="gramEnd"/>
    </w:p>
    <w:p w:rsidR="00D37748" w:rsidRDefault="00D37748" w:rsidP="00D37748">
      <w:pPr>
        <w:pStyle w:val="CoverType"/>
        <w:spacing w:after="200"/>
        <w:rPr>
          <w:rFonts w:asciiTheme="minorHAnsi" w:hAnsiTheme="minorHAnsi"/>
          <w:sz w:val="28"/>
        </w:rPr>
      </w:pPr>
    </w:p>
    <w:p w:rsidR="00D37748" w:rsidRPr="009C7748" w:rsidRDefault="00D37748" w:rsidP="00D37748">
      <w:pPr>
        <w:pStyle w:val="CoverType"/>
        <w:spacing w:after="200"/>
        <w:rPr>
          <w:rFonts w:asciiTheme="minorHAnsi" w:hAnsiTheme="minorHAnsi"/>
          <w:sz w:val="28"/>
        </w:rPr>
      </w:pPr>
      <w:r w:rsidRPr="009C7748">
        <w:rPr>
          <w:rFonts w:asciiTheme="minorHAnsi" w:hAnsiTheme="minorHAnsi"/>
          <w:sz w:val="28"/>
        </w:rPr>
        <w:t xml:space="preserve">Advisor: </w:t>
      </w:r>
      <w:r>
        <w:rPr>
          <w:rFonts w:asciiTheme="minorHAnsi" w:hAnsiTheme="minorHAnsi"/>
          <w:sz w:val="28"/>
        </w:rPr>
        <w:t>Arthur Zhang</w:t>
      </w:r>
      <w:ins w:id="0" w:author="Arthur" w:date="2013-12-11T11:43:00Z">
        <w:r w:rsidR="009969FD">
          <w:rPr>
            <w:rFonts w:asciiTheme="minorHAnsi" w:hAnsiTheme="minorHAnsi"/>
            <w:sz w:val="28"/>
          </w:rPr>
          <w:t>, GP Li</w:t>
        </w:r>
      </w:ins>
    </w:p>
    <w:p w:rsidR="00D37748" w:rsidRPr="009C7748" w:rsidRDefault="00D37748">
      <w:pPr>
        <w:jc w:val="center"/>
        <w:outlineLvl w:val="0"/>
        <w:rPr>
          <w:rFonts w:asciiTheme="minorHAnsi" w:hAnsiTheme="minorHAnsi"/>
          <w:b/>
        </w:rPr>
      </w:pPr>
    </w:p>
    <w:p w:rsidR="00D37748" w:rsidRPr="009C7748" w:rsidRDefault="00D37748" w:rsidP="00D37748">
      <w:pPr>
        <w:spacing w:after="120"/>
        <w:jc w:val="center"/>
        <w:outlineLvl w:val="0"/>
        <w:rPr>
          <w:rFonts w:asciiTheme="minorHAnsi" w:hAnsiTheme="minorHAnsi"/>
          <w:b/>
          <w:i/>
          <w:iCs/>
        </w:rPr>
      </w:pPr>
    </w:p>
    <w:p w:rsidR="00D37748" w:rsidRPr="009C7748" w:rsidRDefault="00D37748" w:rsidP="00D37748">
      <w:pPr>
        <w:jc w:val="center"/>
        <w:rPr>
          <w:rFonts w:asciiTheme="minorHAnsi" w:hAnsiTheme="minorHAnsi"/>
          <w:sz w:val="36"/>
        </w:rPr>
      </w:pPr>
    </w:p>
    <w:p w:rsidR="00D37748" w:rsidRPr="009C7748" w:rsidRDefault="00D37748">
      <w:pPr>
        <w:pStyle w:val="Appendix3"/>
        <w:outlineLvl w:val="0"/>
        <w:rPr>
          <w:rFonts w:asciiTheme="minorHAnsi" w:hAnsiTheme="minorHAnsi"/>
        </w:rPr>
        <w:sectPr w:rsidR="00D37748" w:rsidRPr="009C7748">
          <w:headerReference w:type="default" r:id="rId9"/>
          <w:footerReference w:type="default" r:id="rId10"/>
          <w:type w:val="continuous"/>
          <w:pgSz w:w="12240" w:h="15840" w:code="1"/>
          <w:pgMar w:top="1800" w:right="1440" w:bottom="1440" w:left="1440" w:header="720" w:footer="720" w:gutter="0"/>
          <w:pgNumType w:fmt="lowerRoman" w:start="1"/>
          <w:cols w:space="720"/>
        </w:sectPr>
      </w:pPr>
    </w:p>
    <w:p w:rsidR="00D37748" w:rsidRDefault="00D37748">
      <w:pPr>
        <w:jc w:val="center"/>
        <w:rPr>
          <w:rFonts w:asciiTheme="minorHAnsi" w:hAnsiTheme="minorHAnsi"/>
          <w:b/>
        </w:rPr>
      </w:pPr>
      <w:r w:rsidRPr="009C7748">
        <w:rPr>
          <w:rFonts w:asciiTheme="minorHAnsi" w:hAnsiTheme="minorHAnsi"/>
          <w:b/>
        </w:rPr>
        <w:lastRenderedPageBreak/>
        <w:t>TABLE OF CONTENTS</w:t>
      </w:r>
    </w:p>
    <w:p w:rsidR="00D37748" w:rsidRPr="009C7748" w:rsidRDefault="00D37748">
      <w:pPr>
        <w:jc w:val="center"/>
        <w:rPr>
          <w:rFonts w:asciiTheme="minorHAnsi" w:hAnsiTheme="minorHAnsi"/>
          <w:b/>
        </w:rPr>
      </w:pPr>
    </w:p>
    <w:p w:rsidR="00D37748" w:rsidRDefault="00C741BD">
      <w:pPr>
        <w:pStyle w:val="TOC1"/>
        <w:rPr>
          <w:rFonts w:asciiTheme="minorHAnsi" w:eastAsiaTheme="minorEastAsia" w:hAnsiTheme="minorHAnsi" w:cstheme="minorBidi"/>
          <w:b w:val="0"/>
          <w:caps w:val="0"/>
          <w:sz w:val="22"/>
          <w:szCs w:val="22"/>
        </w:rPr>
      </w:pPr>
      <w:r w:rsidRPr="009C7748">
        <w:rPr>
          <w:rFonts w:asciiTheme="minorHAnsi" w:hAnsiTheme="minorHAnsi"/>
          <w:b w:val="0"/>
          <w:caps w:val="0"/>
        </w:rPr>
        <w:fldChar w:fldCharType="begin"/>
      </w:r>
      <w:r w:rsidR="00D37748" w:rsidRPr="009C7748">
        <w:rPr>
          <w:rFonts w:asciiTheme="minorHAnsi" w:hAnsiTheme="minorHAnsi"/>
          <w:b w:val="0"/>
          <w:caps w:val="0"/>
        </w:rPr>
        <w:instrText xml:space="preserve"> TOC \o "1-3" </w:instrText>
      </w:r>
      <w:r w:rsidRPr="009C7748">
        <w:rPr>
          <w:rFonts w:asciiTheme="minorHAnsi" w:hAnsiTheme="minorHAnsi"/>
          <w:b w:val="0"/>
          <w:caps w:val="0"/>
        </w:rPr>
        <w:fldChar w:fldCharType="separate"/>
      </w:r>
      <w:r w:rsidR="00D37748" w:rsidRPr="00072454">
        <w:rPr>
          <w:rFonts w:asciiTheme="minorHAnsi" w:hAnsiTheme="minorHAnsi"/>
        </w:rPr>
        <w:t>1.</w:t>
      </w:r>
      <w:r w:rsidR="00D37748">
        <w:rPr>
          <w:rFonts w:asciiTheme="minorHAnsi" w:eastAsiaTheme="minorEastAsia" w:hAnsiTheme="minorHAnsi" w:cstheme="minorBidi"/>
          <w:b w:val="0"/>
          <w:caps w:val="0"/>
          <w:sz w:val="22"/>
          <w:szCs w:val="22"/>
        </w:rPr>
        <w:tab/>
      </w:r>
      <w:r w:rsidR="00236A43">
        <w:rPr>
          <w:rFonts w:asciiTheme="minorHAnsi" w:hAnsiTheme="minorHAnsi"/>
        </w:rPr>
        <w:t>Executive Summary</w:t>
      </w:r>
      <w:r w:rsidR="00D37748">
        <w:tab/>
      </w:r>
      <w:r>
        <w:fldChar w:fldCharType="begin"/>
      </w:r>
      <w:r w:rsidR="00527584">
        <w:instrText xml:space="preserve"> PAGEREF _Toc245740885 \h </w:instrText>
      </w:r>
      <w:r>
        <w:fldChar w:fldCharType="separate"/>
      </w:r>
      <w:r w:rsidR="00D37748">
        <w:t>1</w:t>
      </w:r>
      <w:r>
        <w:fldChar w:fldCharType="end"/>
      </w:r>
    </w:p>
    <w:p w:rsidR="00D37748" w:rsidRPr="00236A43" w:rsidRDefault="00D37748">
      <w:pPr>
        <w:pStyle w:val="TOC1"/>
        <w:rPr>
          <w:rFonts w:asciiTheme="minorHAnsi" w:hAnsiTheme="minorHAnsi"/>
        </w:rPr>
      </w:pPr>
      <w:r w:rsidRPr="00072454">
        <w:rPr>
          <w:rFonts w:asciiTheme="minorHAnsi" w:hAnsiTheme="minorHAnsi"/>
        </w:rPr>
        <w:t>2.</w:t>
      </w:r>
      <w:r>
        <w:rPr>
          <w:rFonts w:asciiTheme="minorHAnsi" w:eastAsiaTheme="minorEastAsia" w:hAnsiTheme="minorHAnsi" w:cstheme="minorBidi"/>
          <w:b w:val="0"/>
          <w:caps w:val="0"/>
          <w:sz w:val="22"/>
          <w:szCs w:val="22"/>
        </w:rPr>
        <w:tab/>
      </w:r>
      <w:r w:rsidR="00236A43">
        <w:rPr>
          <w:rFonts w:asciiTheme="minorHAnsi" w:hAnsiTheme="minorHAnsi"/>
        </w:rPr>
        <w:t>Introduction</w:t>
      </w:r>
      <w:r>
        <w:tab/>
      </w:r>
      <w:r w:rsidR="00275874">
        <w:t>2</w:t>
      </w:r>
    </w:p>
    <w:p w:rsidR="00D37748" w:rsidRDefault="00D37748">
      <w:pPr>
        <w:pStyle w:val="TOC1"/>
        <w:rPr>
          <w:rFonts w:asciiTheme="minorHAnsi" w:eastAsiaTheme="minorEastAsia" w:hAnsiTheme="minorHAnsi" w:cstheme="minorBidi"/>
          <w:b w:val="0"/>
          <w:caps w:val="0"/>
          <w:sz w:val="22"/>
          <w:szCs w:val="22"/>
        </w:rPr>
      </w:pPr>
      <w:r w:rsidRPr="00072454">
        <w:rPr>
          <w:rFonts w:asciiTheme="minorHAnsi" w:hAnsiTheme="minorHAnsi"/>
        </w:rPr>
        <w:t>3.</w:t>
      </w:r>
      <w:r>
        <w:rPr>
          <w:rFonts w:asciiTheme="minorHAnsi" w:eastAsiaTheme="minorEastAsia" w:hAnsiTheme="minorHAnsi" w:cstheme="minorBidi"/>
          <w:b w:val="0"/>
          <w:caps w:val="0"/>
          <w:sz w:val="22"/>
          <w:szCs w:val="22"/>
        </w:rPr>
        <w:tab/>
      </w:r>
      <w:r w:rsidR="00236A43">
        <w:rPr>
          <w:rFonts w:asciiTheme="minorHAnsi" w:hAnsiTheme="minorHAnsi"/>
        </w:rPr>
        <w:t>background</w:t>
      </w:r>
      <w:r>
        <w:tab/>
      </w:r>
      <w:r w:rsidR="00275874">
        <w:t>3-4</w:t>
      </w:r>
    </w:p>
    <w:p w:rsidR="00D37748" w:rsidRDefault="00D37748">
      <w:pPr>
        <w:pStyle w:val="TOC1"/>
        <w:rPr>
          <w:rFonts w:asciiTheme="minorHAnsi" w:eastAsiaTheme="minorEastAsia" w:hAnsiTheme="minorHAnsi" w:cstheme="minorBidi"/>
          <w:b w:val="0"/>
          <w:caps w:val="0"/>
          <w:sz w:val="22"/>
          <w:szCs w:val="22"/>
        </w:rPr>
      </w:pPr>
      <w:r w:rsidRPr="00072454">
        <w:rPr>
          <w:rFonts w:asciiTheme="minorHAnsi" w:hAnsiTheme="minorHAnsi"/>
        </w:rPr>
        <w:t>4.</w:t>
      </w:r>
      <w:r>
        <w:rPr>
          <w:rFonts w:asciiTheme="minorHAnsi" w:eastAsiaTheme="minorEastAsia" w:hAnsiTheme="minorHAnsi" w:cstheme="minorBidi"/>
          <w:b w:val="0"/>
          <w:caps w:val="0"/>
          <w:sz w:val="22"/>
          <w:szCs w:val="22"/>
        </w:rPr>
        <w:tab/>
      </w:r>
      <w:r w:rsidR="00275874" w:rsidRPr="00275874">
        <w:rPr>
          <w:rFonts w:asciiTheme="minorHAnsi" w:eastAsiaTheme="minorEastAsia" w:hAnsiTheme="minorHAnsi" w:cstheme="minorBidi"/>
          <w:caps w:val="0"/>
          <w:szCs w:val="22"/>
        </w:rPr>
        <w:t>DEVELOPMENT</w:t>
      </w:r>
      <w:r w:rsidR="00275874">
        <w:rPr>
          <w:rFonts w:asciiTheme="minorHAnsi" w:eastAsiaTheme="minorEastAsia" w:hAnsiTheme="minorHAnsi" w:cstheme="minorBidi"/>
          <w:b w:val="0"/>
          <w:caps w:val="0"/>
          <w:sz w:val="22"/>
          <w:szCs w:val="22"/>
        </w:rPr>
        <w:t xml:space="preserve"> </w:t>
      </w:r>
      <w:r w:rsidR="00236A43">
        <w:rPr>
          <w:rFonts w:asciiTheme="minorHAnsi" w:hAnsiTheme="minorHAnsi"/>
        </w:rPr>
        <w:t>Plan</w:t>
      </w:r>
      <w:r>
        <w:tab/>
      </w:r>
      <w:r w:rsidR="00EC4EA7">
        <w:t>5-8</w:t>
      </w:r>
    </w:p>
    <w:p w:rsidR="00236A43" w:rsidRPr="00B06F04" w:rsidRDefault="00C741BD" w:rsidP="00B06F04">
      <w:pPr>
        <w:pStyle w:val="TOC1"/>
      </w:pPr>
      <w:r w:rsidRPr="009C7748">
        <w:fldChar w:fldCharType="end"/>
      </w:r>
      <w:r w:rsidR="00236A43">
        <w:rPr>
          <w:rFonts w:asciiTheme="minorHAnsi" w:hAnsiTheme="minorHAnsi"/>
        </w:rPr>
        <w:t>5</w:t>
      </w:r>
      <w:r w:rsidR="00236A43" w:rsidRPr="00072454">
        <w:rPr>
          <w:rFonts w:asciiTheme="minorHAnsi" w:hAnsiTheme="minorHAnsi"/>
        </w:rPr>
        <w:t>.</w:t>
      </w:r>
      <w:r w:rsidR="00236A43">
        <w:rPr>
          <w:rFonts w:asciiTheme="minorHAnsi" w:eastAsiaTheme="minorEastAsia" w:hAnsiTheme="minorHAnsi" w:cstheme="minorBidi"/>
          <w:b w:val="0"/>
          <w:caps w:val="0"/>
          <w:sz w:val="22"/>
          <w:szCs w:val="22"/>
        </w:rPr>
        <w:tab/>
      </w:r>
      <w:r w:rsidR="00236A43">
        <w:rPr>
          <w:rFonts w:asciiTheme="minorHAnsi" w:hAnsiTheme="minorHAnsi"/>
        </w:rPr>
        <w:t>schedule</w:t>
      </w:r>
      <w:r w:rsidR="00275874">
        <w:rPr>
          <w:rFonts w:asciiTheme="minorHAnsi" w:hAnsiTheme="minorHAnsi"/>
        </w:rPr>
        <w:t xml:space="preserve"> and milestones</w:t>
      </w:r>
      <w:r w:rsidR="00B06F04">
        <w:tab/>
        <w:t>9</w:t>
      </w:r>
    </w:p>
    <w:p w:rsidR="00236A43" w:rsidRDefault="00236A43" w:rsidP="00236A43">
      <w:pPr>
        <w:pStyle w:val="TOC1"/>
      </w:pPr>
      <w:r>
        <w:rPr>
          <w:rFonts w:asciiTheme="minorHAnsi" w:hAnsiTheme="minorHAnsi"/>
        </w:rPr>
        <w:t>6</w:t>
      </w:r>
      <w:r w:rsidRPr="00072454">
        <w:rPr>
          <w:rFonts w:asciiTheme="minorHAnsi" w:hAnsiTheme="minorHAnsi"/>
        </w:rPr>
        <w:t>.</w:t>
      </w:r>
      <w:r>
        <w:rPr>
          <w:rFonts w:asciiTheme="minorHAnsi" w:eastAsiaTheme="minorEastAsia" w:hAnsiTheme="minorHAnsi" w:cstheme="minorBidi"/>
          <w:b w:val="0"/>
          <w:caps w:val="0"/>
          <w:sz w:val="22"/>
          <w:szCs w:val="22"/>
        </w:rPr>
        <w:tab/>
      </w:r>
      <w:r>
        <w:rPr>
          <w:rFonts w:asciiTheme="minorHAnsi" w:hAnsiTheme="minorHAnsi"/>
        </w:rPr>
        <w:t>deliverables</w:t>
      </w:r>
      <w:r>
        <w:tab/>
        <w:t>1</w:t>
      </w:r>
      <w:r w:rsidR="00D97CF7">
        <w:t>0</w:t>
      </w:r>
    </w:p>
    <w:p w:rsidR="00236A43" w:rsidRDefault="00236A43" w:rsidP="00236A43">
      <w:pPr>
        <w:pStyle w:val="TOC1"/>
        <w:rPr>
          <w:rFonts w:asciiTheme="minorHAnsi" w:eastAsiaTheme="minorEastAsia" w:hAnsiTheme="minorHAnsi" w:cstheme="minorBidi"/>
          <w:b w:val="0"/>
          <w:caps w:val="0"/>
          <w:sz w:val="22"/>
          <w:szCs w:val="22"/>
        </w:rPr>
      </w:pPr>
      <w:r>
        <w:rPr>
          <w:rFonts w:asciiTheme="minorHAnsi" w:hAnsiTheme="minorHAnsi"/>
        </w:rPr>
        <w:t>7</w:t>
      </w:r>
      <w:r w:rsidRPr="00072454">
        <w:rPr>
          <w:rFonts w:asciiTheme="minorHAnsi" w:hAnsiTheme="minorHAnsi"/>
        </w:rPr>
        <w:t>.</w:t>
      </w:r>
      <w:r>
        <w:rPr>
          <w:rFonts w:asciiTheme="minorHAnsi" w:eastAsiaTheme="minorEastAsia" w:hAnsiTheme="minorHAnsi" w:cstheme="minorBidi"/>
          <w:b w:val="0"/>
          <w:caps w:val="0"/>
          <w:sz w:val="22"/>
          <w:szCs w:val="22"/>
        </w:rPr>
        <w:tab/>
      </w:r>
      <w:r>
        <w:rPr>
          <w:rFonts w:asciiTheme="minorHAnsi" w:hAnsiTheme="minorHAnsi"/>
        </w:rPr>
        <w:t>team</w:t>
      </w:r>
      <w:r>
        <w:tab/>
        <w:t>1</w:t>
      </w:r>
      <w:r w:rsidR="00207716">
        <w:t>1-12</w:t>
      </w:r>
    </w:p>
    <w:p w:rsidR="00D34794" w:rsidRDefault="00236A43" w:rsidP="00236A43">
      <w:pPr>
        <w:pStyle w:val="TOC1"/>
      </w:pPr>
      <w:r>
        <w:rPr>
          <w:rFonts w:asciiTheme="minorHAnsi" w:hAnsiTheme="minorHAnsi"/>
        </w:rPr>
        <w:t>8</w:t>
      </w:r>
      <w:r w:rsidRPr="00072454">
        <w:rPr>
          <w:rFonts w:asciiTheme="minorHAnsi" w:hAnsiTheme="minorHAnsi"/>
        </w:rPr>
        <w:t>.</w:t>
      </w:r>
      <w:r>
        <w:rPr>
          <w:rFonts w:asciiTheme="minorHAnsi" w:eastAsiaTheme="minorEastAsia" w:hAnsiTheme="minorHAnsi" w:cstheme="minorBidi"/>
          <w:b w:val="0"/>
          <w:caps w:val="0"/>
          <w:sz w:val="22"/>
          <w:szCs w:val="22"/>
        </w:rPr>
        <w:tab/>
      </w:r>
      <w:r>
        <w:rPr>
          <w:rFonts w:asciiTheme="minorHAnsi" w:hAnsiTheme="minorHAnsi"/>
        </w:rPr>
        <w:t>budget</w:t>
      </w:r>
      <w:r>
        <w:tab/>
        <w:t>1</w:t>
      </w:r>
      <w:r w:rsidR="00D34794">
        <w:t>2</w:t>
      </w:r>
    </w:p>
    <w:p w:rsidR="00D34794" w:rsidRDefault="00D34794" w:rsidP="00D34794">
      <w:pPr>
        <w:pStyle w:val="TOC1"/>
      </w:pPr>
      <w:r>
        <w:rPr>
          <w:rFonts w:asciiTheme="minorHAnsi" w:hAnsiTheme="minorHAnsi"/>
        </w:rPr>
        <w:t>9</w:t>
      </w:r>
      <w:r w:rsidRPr="00072454">
        <w:rPr>
          <w:rFonts w:asciiTheme="minorHAnsi" w:hAnsiTheme="minorHAnsi"/>
        </w:rPr>
        <w:t>.</w:t>
      </w:r>
      <w:r>
        <w:rPr>
          <w:rFonts w:asciiTheme="minorHAnsi" w:eastAsiaTheme="minorEastAsia" w:hAnsiTheme="minorHAnsi" w:cstheme="minorBidi"/>
          <w:b w:val="0"/>
          <w:caps w:val="0"/>
          <w:sz w:val="22"/>
          <w:szCs w:val="22"/>
        </w:rPr>
        <w:tab/>
      </w:r>
      <w:r>
        <w:rPr>
          <w:rFonts w:asciiTheme="minorHAnsi" w:hAnsiTheme="minorHAnsi"/>
        </w:rPr>
        <w:t>References</w:t>
      </w:r>
      <w:r>
        <w:tab/>
        <w:t>12</w:t>
      </w:r>
    </w:p>
    <w:p w:rsidR="00236A43" w:rsidRPr="00D34794" w:rsidRDefault="00236A43" w:rsidP="00D34794">
      <w:pPr>
        <w:rPr>
          <w:rFonts w:eastAsiaTheme="minorEastAsia"/>
        </w:rPr>
      </w:pPr>
    </w:p>
    <w:p w:rsidR="00236A43" w:rsidRPr="00236A43" w:rsidRDefault="00236A43" w:rsidP="00236A43">
      <w:pPr>
        <w:pStyle w:val="TOC1"/>
        <w:rPr>
          <w:rFonts w:asciiTheme="minorHAnsi" w:eastAsiaTheme="minorEastAsia" w:hAnsiTheme="minorHAnsi" w:cstheme="minorBidi"/>
          <w:b w:val="0"/>
          <w:caps w:val="0"/>
          <w:sz w:val="22"/>
          <w:szCs w:val="22"/>
        </w:rPr>
      </w:pPr>
    </w:p>
    <w:p w:rsidR="00D37748" w:rsidRPr="00236A43" w:rsidRDefault="00D37748" w:rsidP="00236A43">
      <w:pPr>
        <w:sectPr w:rsidR="00D37748" w:rsidRPr="00236A43">
          <w:headerReference w:type="default" r:id="rId11"/>
          <w:footerReference w:type="default" r:id="rId12"/>
          <w:headerReference w:type="first" r:id="rId13"/>
          <w:footerReference w:type="first" r:id="rId14"/>
          <w:pgSz w:w="12240" w:h="15840"/>
          <w:pgMar w:top="1530" w:right="1440" w:bottom="1440" w:left="1440" w:header="720" w:footer="720" w:gutter="0"/>
          <w:pgNumType w:fmt="lowerRoman" w:start="1"/>
          <w:cols w:space="720"/>
        </w:sectPr>
      </w:pPr>
    </w:p>
    <w:p w:rsidR="00F86527" w:rsidRPr="00F86527" w:rsidRDefault="00236A43" w:rsidP="00F86527">
      <w:pPr>
        <w:pStyle w:val="Heading1"/>
        <w:numPr>
          <w:ilvl w:val="0"/>
          <w:numId w:val="0"/>
        </w:numPr>
        <w:ind w:left="720"/>
        <w:jc w:val="center"/>
        <w:rPr>
          <w:rFonts w:asciiTheme="minorHAnsi" w:hAnsiTheme="minorHAnsi"/>
        </w:rPr>
      </w:pPr>
      <w:r>
        <w:rPr>
          <w:rFonts w:asciiTheme="minorHAnsi" w:hAnsiTheme="minorHAnsi"/>
        </w:rPr>
        <w:lastRenderedPageBreak/>
        <w:t>Executive Summary</w:t>
      </w:r>
    </w:p>
    <w:p w:rsidR="00D445C6" w:rsidRPr="00251DBD" w:rsidRDefault="00BD627D" w:rsidP="00236A43">
      <w:pPr>
        <w:rPr>
          <w:rFonts w:asciiTheme="minorHAnsi" w:hAnsiTheme="minorHAnsi"/>
        </w:rPr>
      </w:pPr>
      <w:r w:rsidRPr="00251DBD">
        <w:rPr>
          <w:rFonts w:asciiTheme="minorHAnsi" w:hAnsiTheme="minorHAnsi"/>
        </w:rPr>
        <w:t>The aim of our project is to create a plug load recognition and management system to be used within the average-sized American home.  The system will be able to automatically recognize electronic devices that are plugged in throughout the home, and a mobile/web application will allow the homeowners to control the outlets remotely.  Once the devices are recognized, the user will be able to easily set personalized schedules using the mobile/web application dictating when specific outlets will be on and off.</w:t>
      </w:r>
    </w:p>
    <w:p w:rsidR="000A7FCF" w:rsidRPr="00251DBD" w:rsidRDefault="00D445C6" w:rsidP="00236A43">
      <w:pPr>
        <w:rPr>
          <w:rFonts w:asciiTheme="minorHAnsi" w:hAnsiTheme="minorHAnsi"/>
        </w:rPr>
      </w:pPr>
      <w:r w:rsidRPr="00251DBD">
        <w:rPr>
          <w:rFonts w:asciiTheme="minorHAnsi" w:hAnsiTheme="minorHAnsi"/>
        </w:rPr>
        <w:t xml:space="preserve">There are three main components that make up the Intelli-Home Electronics Interpreter, the first being the </w:t>
      </w:r>
      <w:r w:rsidR="00FA5FB9">
        <w:rPr>
          <w:rFonts w:asciiTheme="minorHAnsi" w:hAnsiTheme="minorHAnsi"/>
        </w:rPr>
        <w:t>outlet module</w:t>
      </w:r>
      <w:r w:rsidRPr="00251DBD">
        <w:rPr>
          <w:rFonts w:asciiTheme="minorHAnsi" w:hAnsiTheme="minorHAnsi"/>
        </w:rPr>
        <w:t xml:space="preserve">.  </w:t>
      </w:r>
      <w:r w:rsidR="003A6571" w:rsidRPr="00251DBD">
        <w:rPr>
          <w:rFonts w:asciiTheme="minorHAnsi" w:hAnsiTheme="minorHAnsi"/>
        </w:rPr>
        <w:t xml:space="preserve">The </w:t>
      </w:r>
      <w:r w:rsidR="00FA5FB9">
        <w:rPr>
          <w:rFonts w:asciiTheme="minorHAnsi" w:hAnsiTheme="minorHAnsi"/>
        </w:rPr>
        <w:t>outlet module</w:t>
      </w:r>
      <w:r w:rsidR="003A6571" w:rsidRPr="00251DBD">
        <w:rPr>
          <w:rFonts w:asciiTheme="minorHAnsi" w:hAnsiTheme="minorHAnsi"/>
        </w:rPr>
        <w:t xml:space="preserve"> is plugged into an electrical socket within the home, and any electronic devices that are to be controlled plug into this module.  The second component of our project is the </w:t>
      </w:r>
      <w:r w:rsidR="00894EE0" w:rsidRPr="00251DBD">
        <w:rPr>
          <w:rFonts w:asciiTheme="minorHAnsi" w:hAnsiTheme="minorHAnsi"/>
        </w:rPr>
        <w:t>central</w:t>
      </w:r>
      <w:r w:rsidR="003A6571" w:rsidRPr="00251DBD">
        <w:rPr>
          <w:rFonts w:asciiTheme="minorHAnsi" w:hAnsiTheme="minorHAnsi"/>
        </w:rPr>
        <w:t xml:space="preserve"> hub.  This is the gateway of our system, which communicates both with the </w:t>
      </w:r>
      <w:r w:rsidR="00FA5FB9">
        <w:rPr>
          <w:rFonts w:asciiTheme="minorHAnsi" w:hAnsiTheme="minorHAnsi"/>
        </w:rPr>
        <w:t>outlet module</w:t>
      </w:r>
      <w:r w:rsidR="003A6571" w:rsidRPr="00251DBD">
        <w:rPr>
          <w:rFonts w:asciiTheme="minorHAnsi" w:hAnsiTheme="minorHAnsi"/>
        </w:rPr>
        <w:t xml:space="preserve"> and with the user.  Lastly, the mobile/web application will allow the user to communicate with the </w:t>
      </w:r>
      <w:r w:rsidR="00FA5FB9">
        <w:rPr>
          <w:rFonts w:asciiTheme="minorHAnsi" w:hAnsiTheme="minorHAnsi"/>
        </w:rPr>
        <w:t>outlet module</w:t>
      </w:r>
      <w:r w:rsidR="003A6571" w:rsidRPr="00251DBD">
        <w:rPr>
          <w:rFonts w:asciiTheme="minorHAnsi" w:hAnsiTheme="minorHAnsi"/>
        </w:rPr>
        <w:t xml:space="preserve"> via the </w:t>
      </w:r>
      <w:r w:rsidR="00894EE0" w:rsidRPr="00251DBD">
        <w:rPr>
          <w:rFonts w:asciiTheme="minorHAnsi" w:hAnsiTheme="minorHAnsi"/>
        </w:rPr>
        <w:t>central</w:t>
      </w:r>
      <w:r w:rsidR="003A6571" w:rsidRPr="00251DBD">
        <w:rPr>
          <w:rFonts w:asciiTheme="minorHAnsi" w:hAnsiTheme="minorHAnsi"/>
        </w:rPr>
        <w:t xml:space="preserve"> hub.  </w:t>
      </w:r>
    </w:p>
    <w:p w:rsidR="003A6571" w:rsidRPr="00251DBD" w:rsidRDefault="000A7FCF" w:rsidP="00236A43">
      <w:pPr>
        <w:rPr>
          <w:rFonts w:asciiTheme="minorHAnsi" w:hAnsiTheme="minorHAnsi"/>
        </w:rPr>
      </w:pPr>
      <w:r w:rsidRPr="00251DBD">
        <w:rPr>
          <w:rFonts w:asciiTheme="minorHAnsi" w:hAnsiTheme="minorHAnsi"/>
        </w:rPr>
        <w:t>Our focus for the project is developing a</w:t>
      </w:r>
      <w:r w:rsidR="007C652D" w:rsidRPr="00251DBD">
        <w:rPr>
          <w:rFonts w:asciiTheme="minorHAnsi" w:hAnsiTheme="minorHAnsi"/>
        </w:rPr>
        <w:t>n</w:t>
      </w:r>
      <w:r w:rsidRPr="00251DBD">
        <w:rPr>
          <w:rFonts w:asciiTheme="minorHAnsi" w:hAnsiTheme="minorHAnsi"/>
        </w:rPr>
        <w:t xml:space="preserve"> automatic load recognition algorithm to be implemented within the </w:t>
      </w:r>
      <w:r w:rsidR="00FA5FB9">
        <w:rPr>
          <w:rFonts w:asciiTheme="minorHAnsi" w:hAnsiTheme="minorHAnsi"/>
        </w:rPr>
        <w:t>outlet module</w:t>
      </w:r>
      <w:r w:rsidRPr="00251DBD">
        <w:rPr>
          <w:rFonts w:asciiTheme="minorHAnsi" w:hAnsiTheme="minorHAnsi"/>
        </w:rPr>
        <w:t>.  This will allo</w:t>
      </w:r>
      <w:r w:rsidR="007C652D" w:rsidRPr="00251DBD">
        <w:rPr>
          <w:rFonts w:asciiTheme="minorHAnsi" w:hAnsiTheme="minorHAnsi"/>
        </w:rPr>
        <w:t xml:space="preserve">w the user to plug in any variety of electronic devices into the </w:t>
      </w:r>
      <w:r w:rsidR="00FA5FB9">
        <w:rPr>
          <w:rFonts w:asciiTheme="minorHAnsi" w:hAnsiTheme="minorHAnsi"/>
        </w:rPr>
        <w:t>outlet module</w:t>
      </w:r>
      <w:r w:rsidR="007C652D" w:rsidRPr="00251DBD">
        <w:rPr>
          <w:rFonts w:asciiTheme="minorHAnsi" w:hAnsiTheme="minorHAnsi"/>
        </w:rPr>
        <w:t xml:space="preserve">, and the system will immediately be able to identify the type of device without being explicitly programmed to do so.  The automatic recognition algorithm will be based upon a real-time analysis of current waveforms whenever a device is plugged into the module.  </w:t>
      </w:r>
    </w:p>
    <w:p w:rsidR="00894EE0" w:rsidRPr="00251DBD" w:rsidRDefault="000A7FCF" w:rsidP="00236A43">
      <w:pPr>
        <w:rPr>
          <w:rFonts w:asciiTheme="minorHAnsi" w:hAnsiTheme="minorHAnsi"/>
        </w:rPr>
      </w:pPr>
      <w:r w:rsidRPr="00251DBD">
        <w:rPr>
          <w:rFonts w:asciiTheme="minorHAnsi" w:hAnsiTheme="minorHAnsi"/>
        </w:rPr>
        <w:t>All development and testing for this project will be done at UC Irvine, within the California Institute for Telecommunicati</w:t>
      </w:r>
      <w:r w:rsidR="002F4F97" w:rsidRPr="00251DBD">
        <w:rPr>
          <w:rFonts w:asciiTheme="minorHAnsi" w:hAnsiTheme="minorHAnsi"/>
        </w:rPr>
        <w:t>ons and Technology (Calit2) CalP</w:t>
      </w:r>
      <w:r w:rsidRPr="00251DBD">
        <w:rPr>
          <w:rFonts w:asciiTheme="minorHAnsi" w:hAnsiTheme="minorHAnsi"/>
        </w:rPr>
        <w:t>lug lab.</w:t>
      </w:r>
      <w:r w:rsidR="007C652D" w:rsidRPr="00251DBD">
        <w:rPr>
          <w:rFonts w:asciiTheme="minorHAnsi" w:hAnsiTheme="minorHAnsi"/>
        </w:rPr>
        <w:t xml:space="preserve">  </w:t>
      </w:r>
      <w:r w:rsidR="002F4F97" w:rsidRPr="00251DBD">
        <w:rPr>
          <w:rFonts w:asciiTheme="minorHAnsi" w:hAnsiTheme="minorHAnsi"/>
        </w:rPr>
        <w:t xml:space="preserve">Our advisor Arthur Zhang is the Technology Manager at CalPlug, providing us with a fully equipped facility suitable for overnight testing and access to multiple PHD students for aid and advice.  </w:t>
      </w:r>
      <w:r w:rsidR="001E3CA7" w:rsidRPr="00251DBD">
        <w:rPr>
          <w:rFonts w:asciiTheme="minorHAnsi" w:hAnsiTheme="minorHAnsi"/>
        </w:rPr>
        <w:t xml:space="preserve">Two of our team members, Kelvin Liang and Young Min Kim, have a combined previous experience of two years doing research in the CalPlug facility under Arthur, allowing are team to transition into the </w:t>
      </w:r>
      <w:r w:rsidR="00791BF6" w:rsidRPr="00251DBD">
        <w:rPr>
          <w:rFonts w:asciiTheme="minorHAnsi" w:hAnsiTheme="minorHAnsi"/>
        </w:rPr>
        <w:t xml:space="preserve">testing and </w:t>
      </w:r>
      <w:r w:rsidR="001E3CA7" w:rsidRPr="00251DBD">
        <w:rPr>
          <w:rFonts w:asciiTheme="minorHAnsi" w:hAnsiTheme="minorHAnsi"/>
        </w:rPr>
        <w:t>production phase very quic</w:t>
      </w:r>
      <w:r w:rsidR="00791BF6" w:rsidRPr="00251DBD">
        <w:rPr>
          <w:rFonts w:asciiTheme="minorHAnsi" w:hAnsiTheme="minorHAnsi"/>
        </w:rPr>
        <w:t xml:space="preserve">kly.  </w:t>
      </w:r>
    </w:p>
    <w:p w:rsidR="00607232" w:rsidRPr="00251DBD" w:rsidRDefault="00894EE0" w:rsidP="00236A43">
      <w:pPr>
        <w:rPr>
          <w:rFonts w:asciiTheme="minorHAnsi" w:hAnsiTheme="minorHAnsi"/>
        </w:rPr>
      </w:pPr>
      <w:r w:rsidRPr="00251DBD">
        <w:rPr>
          <w:rFonts w:asciiTheme="minorHAnsi" w:hAnsiTheme="minorHAnsi"/>
        </w:rPr>
        <w:t xml:space="preserve">The deliverables of our project will include (1) a functioning prototype of the system, including a </w:t>
      </w:r>
      <w:r w:rsidR="00FA5FB9">
        <w:rPr>
          <w:rFonts w:asciiTheme="minorHAnsi" w:hAnsiTheme="minorHAnsi"/>
        </w:rPr>
        <w:t>outlet module</w:t>
      </w:r>
      <w:r w:rsidRPr="00251DBD">
        <w:rPr>
          <w:rFonts w:asciiTheme="minorHAnsi" w:hAnsiTheme="minorHAnsi"/>
        </w:rPr>
        <w:t>, central hub, and mobile/web application; (2) a software program for user interface of the mobile/web application; (3) a software program for automatic load recognition; (4) a video displaying personal scheduling feature of the system; (5) a technical report with our plans, test results, algorithm development, and more; (6) a demonstration of our product.</w:t>
      </w:r>
    </w:p>
    <w:p w:rsidR="00D37748" w:rsidRPr="00251DBD" w:rsidRDefault="00607232" w:rsidP="00236A43">
      <w:pPr>
        <w:rPr>
          <w:rFonts w:asciiTheme="minorHAnsi" w:hAnsiTheme="minorHAnsi"/>
        </w:rPr>
      </w:pPr>
      <w:r w:rsidRPr="00251DBD">
        <w:rPr>
          <w:rFonts w:asciiTheme="minorHAnsi" w:hAnsiTheme="minorHAnsi"/>
        </w:rPr>
        <w:t xml:space="preserve">We plan to complete this project within the next </w:t>
      </w:r>
      <w:r w:rsidR="00C24C11" w:rsidRPr="00251DBD">
        <w:rPr>
          <w:rFonts w:asciiTheme="minorHAnsi" w:hAnsiTheme="minorHAnsi"/>
        </w:rPr>
        <w:t xml:space="preserve">two and a half months.  Given the fact that the testing and algorithm development for automatic device recognition is already underway, we feel that two and a half months will be sufficient </w:t>
      </w:r>
      <w:r w:rsidR="00677DAA" w:rsidRPr="00251DBD">
        <w:rPr>
          <w:rFonts w:asciiTheme="minorHAnsi" w:hAnsiTheme="minorHAnsi"/>
        </w:rPr>
        <w:t>to complete a working prototype of Intelli-Home Electronics Interpr</w:t>
      </w:r>
      <w:r w:rsidR="000B0DA2">
        <w:rPr>
          <w:rFonts w:asciiTheme="minorHAnsi" w:hAnsiTheme="minorHAnsi"/>
        </w:rPr>
        <w:t>e</w:t>
      </w:r>
      <w:r w:rsidR="00677DAA" w:rsidRPr="00251DBD">
        <w:rPr>
          <w:rFonts w:asciiTheme="minorHAnsi" w:hAnsiTheme="minorHAnsi"/>
        </w:rPr>
        <w:t>ter.</w:t>
      </w:r>
    </w:p>
    <w:p w:rsidR="00D37748" w:rsidRPr="009C7748" w:rsidRDefault="00E00DA5" w:rsidP="00E00DA5">
      <w:pPr>
        <w:pStyle w:val="Heading1"/>
        <w:numPr>
          <w:ilvl w:val="0"/>
          <w:numId w:val="0"/>
        </w:numPr>
        <w:ind w:left="720"/>
        <w:jc w:val="center"/>
        <w:rPr>
          <w:rFonts w:asciiTheme="minorHAnsi" w:hAnsiTheme="minorHAnsi"/>
        </w:rPr>
      </w:pPr>
      <w:r>
        <w:rPr>
          <w:rFonts w:asciiTheme="minorHAnsi" w:hAnsiTheme="minorHAnsi"/>
        </w:rPr>
        <w:lastRenderedPageBreak/>
        <w:t>Introduction</w:t>
      </w:r>
    </w:p>
    <w:p w:rsidR="003D294A" w:rsidRDefault="00251DBD" w:rsidP="00112425">
      <w:pPr>
        <w:rPr>
          <w:rFonts w:asciiTheme="minorHAnsi" w:hAnsiTheme="minorHAnsi"/>
        </w:rPr>
      </w:pPr>
      <w:r w:rsidRPr="00251DBD">
        <w:rPr>
          <w:rFonts w:asciiTheme="minorHAnsi" w:hAnsiTheme="minorHAnsi"/>
        </w:rPr>
        <w:t>In 1980, the average US home contained</w:t>
      </w:r>
      <w:r w:rsidR="00166BC6">
        <w:rPr>
          <w:rFonts w:asciiTheme="minorHAnsi" w:hAnsiTheme="minorHAnsi"/>
        </w:rPr>
        <w:t xml:space="preserve"> approximately</w:t>
      </w:r>
      <w:r w:rsidRPr="00251DBD">
        <w:rPr>
          <w:rFonts w:asciiTheme="minorHAnsi" w:hAnsiTheme="minorHAnsi"/>
        </w:rPr>
        <w:t xml:space="preserve"> 3 consumer electronics devices. Today that number has increased to 25, a number that will continue growing</w:t>
      </w:r>
      <w:r w:rsidR="00FB4A00">
        <w:rPr>
          <w:rFonts w:asciiTheme="minorHAnsi" w:hAnsiTheme="minorHAnsi"/>
        </w:rPr>
        <w:t xml:space="preserve"> due to </w:t>
      </w:r>
      <w:r w:rsidR="00FC4041">
        <w:rPr>
          <w:rFonts w:asciiTheme="minorHAnsi" w:hAnsiTheme="minorHAnsi"/>
        </w:rPr>
        <w:t>constant innovation and high demand for more advanced consumer technology</w:t>
      </w:r>
      <w:r w:rsidRPr="00251DBD">
        <w:rPr>
          <w:rFonts w:asciiTheme="minorHAnsi" w:hAnsiTheme="minorHAnsi"/>
        </w:rPr>
        <w:t xml:space="preserve">. </w:t>
      </w:r>
      <w:r w:rsidR="00B57E27">
        <w:rPr>
          <w:rFonts w:asciiTheme="minorHAnsi" w:hAnsiTheme="minorHAnsi"/>
        </w:rPr>
        <w:t>Consumer electronics and computer equipment currently take up around 15% of electricity consumption globally</w:t>
      </w:r>
      <w:r w:rsidR="003D294A">
        <w:rPr>
          <w:rFonts w:asciiTheme="minorHAnsi" w:hAnsiTheme="minorHAnsi"/>
        </w:rPr>
        <w:t xml:space="preserve"> [1].  The International Energy Agency (IEA) expects the energy use by these types of devices to triple by 2030 if no action is taken to increase energy efficiency.  </w:t>
      </w:r>
    </w:p>
    <w:p w:rsidR="00E60A8C" w:rsidRDefault="00251DBD" w:rsidP="00112425">
      <w:pPr>
        <w:rPr>
          <w:rFonts w:asciiTheme="minorHAnsi" w:hAnsiTheme="minorHAnsi"/>
        </w:rPr>
      </w:pPr>
      <w:r w:rsidRPr="00251DBD">
        <w:rPr>
          <w:rFonts w:asciiTheme="minorHAnsi" w:hAnsiTheme="minorHAnsi"/>
        </w:rPr>
        <w:t>Plug load devices, any devices/appliances that plug into an electrical outlet, are accountable approximately 20% of the electrical consumption in our households. It is foreseen that the percentage of energy consumption</w:t>
      </w:r>
      <w:r w:rsidR="000D4A2D">
        <w:rPr>
          <w:rFonts w:asciiTheme="minorHAnsi" w:hAnsiTheme="minorHAnsi"/>
        </w:rPr>
        <w:t xml:space="preserve"> in residential areas</w:t>
      </w:r>
      <w:r w:rsidRPr="00251DBD">
        <w:rPr>
          <w:rFonts w:asciiTheme="minorHAnsi" w:hAnsiTheme="minorHAnsi"/>
        </w:rPr>
        <w:t xml:space="preserve"> due to plug load devices </w:t>
      </w:r>
      <w:r w:rsidR="000D4A2D">
        <w:rPr>
          <w:rFonts w:asciiTheme="minorHAnsi" w:hAnsiTheme="minorHAnsi"/>
        </w:rPr>
        <w:t xml:space="preserve">can reach up to </w:t>
      </w:r>
      <w:r w:rsidRPr="00251DBD">
        <w:rPr>
          <w:rFonts w:asciiTheme="minorHAnsi" w:hAnsiTheme="minorHAnsi"/>
        </w:rPr>
        <w:t>30% by 2030</w:t>
      </w:r>
      <w:r w:rsidR="00357139">
        <w:rPr>
          <w:rFonts w:asciiTheme="minorHAnsi" w:hAnsiTheme="minorHAnsi"/>
        </w:rPr>
        <w:t xml:space="preserve"> [2]</w:t>
      </w:r>
      <w:r w:rsidR="000D4A2D">
        <w:rPr>
          <w:rFonts w:asciiTheme="minorHAnsi" w:hAnsiTheme="minorHAnsi"/>
        </w:rPr>
        <w:t xml:space="preserve">. Most plug loads </w:t>
      </w:r>
      <w:r w:rsidRPr="00251DBD">
        <w:rPr>
          <w:rFonts w:asciiTheme="minorHAnsi" w:hAnsiTheme="minorHAnsi"/>
        </w:rPr>
        <w:t xml:space="preserve">draw power even when </w:t>
      </w:r>
      <w:r w:rsidR="000D4A2D">
        <w:rPr>
          <w:rFonts w:asciiTheme="minorHAnsi" w:hAnsiTheme="minorHAnsi"/>
        </w:rPr>
        <w:t xml:space="preserve">are idle and </w:t>
      </w:r>
      <w:r w:rsidRPr="00251DBD">
        <w:rPr>
          <w:rFonts w:asciiTheme="minorHAnsi" w:hAnsiTheme="minorHAnsi"/>
        </w:rPr>
        <w:t>not in use, which i</w:t>
      </w:r>
      <w:r w:rsidR="00FB4A00">
        <w:rPr>
          <w:rFonts w:asciiTheme="minorHAnsi" w:hAnsiTheme="minorHAnsi"/>
        </w:rPr>
        <w:t>s extr</w:t>
      </w:r>
      <w:r w:rsidR="00F66F43">
        <w:rPr>
          <w:rFonts w:asciiTheme="minorHAnsi" w:hAnsiTheme="minorHAnsi"/>
        </w:rPr>
        <w:t xml:space="preserve">emely energy inefficient.  The </w:t>
      </w:r>
      <w:r w:rsidR="00FB4A00">
        <w:rPr>
          <w:rFonts w:asciiTheme="minorHAnsi" w:hAnsiTheme="minorHAnsi"/>
        </w:rPr>
        <w:t xml:space="preserve">power that is wasted as an appliance </w:t>
      </w:r>
      <w:r w:rsidR="00861625">
        <w:rPr>
          <w:rFonts w:asciiTheme="minorHAnsi" w:hAnsiTheme="minorHAnsi"/>
        </w:rPr>
        <w:t xml:space="preserve">or device is not in use </w:t>
      </w:r>
      <w:r w:rsidR="00FB4A00">
        <w:rPr>
          <w:rFonts w:asciiTheme="minorHAnsi" w:hAnsiTheme="minorHAnsi"/>
        </w:rPr>
        <w:t xml:space="preserve">is known as “phantom </w:t>
      </w:r>
      <w:r w:rsidR="00EA112C">
        <w:rPr>
          <w:rFonts w:asciiTheme="minorHAnsi" w:hAnsiTheme="minorHAnsi"/>
        </w:rPr>
        <w:t>power</w:t>
      </w:r>
      <w:r w:rsidR="00FB4A00">
        <w:rPr>
          <w:rFonts w:asciiTheme="minorHAnsi" w:hAnsiTheme="minorHAnsi"/>
        </w:rPr>
        <w:t xml:space="preserve">”.  </w:t>
      </w:r>
      <w:r w:rsidR="00EA112C">
        <w:rPr>
          <w:rFonts w:asciiTheme="minorHAnsi" w:hAnsiTheme="minorHAnsi"/>
        </w:rPr>
        <w:t>North America alone wastes $7 bi</w:t>
      </w:r>
      <w:r w:rsidR="00357139">
        <w:rPr>
          <w:rFonts w:asciiTheme="minorHAnsi" w:hAnsiTheme="minorHAnsi"/>
        </w:rPr>
        <w:t>llion a year on phantom power [3</w:t>
      </w:r>
      <w:r w:rsidR="00EA112C">
        <w:rPr>
          <w:rFonts w:asciiTheme="minorHAnsi" w:hAnsiTheme="minorHAnsi"/>
        </w:rPr>
        <w:t xml:space="preserve">], which is an obvious problem. </w:t>
      </w:r>
      <w:r w:rsidRPr="00251DBD">
        <w:rPr>
          <w:rFonts w:asciiTheme="minorHAnsi" w:hAnsiTheme="minorHAnsi"/>
        </w:rPr>
        <w:t xml:space="preserve">As a country that is slowly moving towards the idea of Zero Net Energy (ZNE) homes, </w:t>
      </w:r>
      <w:r w:rsidR="00D94198">
        <w:rPr>
          <w:rFonts w:asciiTheme="minorHAnsi" w:hAnsiTheme="minorHAnsi"/>
        </w:rPr>
        <w:t xml:space="preserve">houses capable of producing their own energy and </w:t>
      </w:r>
      <w:r w:rsidR="00A50842">
        <w:rPr>
          <w:rFonts w:asciiTheme="minorHAnsi" w:hAnsiTheme="minorHAnsi"/>
        </w:rPr>
        <w:t>consuming</w:t>
      </w:r>
      <w:r w:rsidR="00D94198">
        <w:rPr>
          <w:rFonts w:asciiTheme="minorHAnsi" w:hAnsiTheme="minorHAnsi"/>
        </w:rPr>
        <w:t xml:space="preserve"> very little energy, </w:t>
      </w:r>
      <w:r w:rsidRPr="00251DBD">
        <w:rPr>
          <w:rFonts w:asciiTheme="minorHAnsi" w:hAnsiTheme="minorHAnsi"/>
        </w:rPr>
        <w:t>efforts must be made to lower the energy use of plug load devices.</w:t>
      </w:r>
    </w:p>
    <w:p w:rsidR="00D37748" w:rsidRPr="009C7748" w:rsidRDefault="0003568C" w:rsidP="00112425">
      <w:pPr>
        <w:rPr>
          <w:rFonts w:asciiTheme="minorHAnsi" w:hAnsiTheme="minorHAnsi"/>
        </w:rPr>
      </w:pPr>
      <w:r>
        <w:rPr>
          <w:rFonts w:asciiTheme="minorHAnsi" w:hAnsiTheme="minorHAnsi"/>
        </w:rPr>
        <w:t xml:space="preserve">In our busy daily lives, unplugging devices that are not being used seems very inconvenient, or maybe even impossible.  For </w:t>
      </w:r>
      <w:r w:rsidR="00875469">
        <w:rPr>
          <w:rFonts w:asciiTheme="minorHAnsi" w:hAnsiTheme="minorHAnsi"/>
        </w:rPr>
        <w:t>people</w:t>
      </w:r>
      <w:r>
        <w:rPr>
          <w:rFonts w:asciiTheme="minorHAnsi" w:hAnsiTheme="minorHAnsi"/>
        </w:rPr>
        <w:t xml:space="preserve"> who are gone all day at work, parents who are constantly running errands</w:t>
      </w:r>
      <w:r w:rsidR="00875469">
        <w:rPr>
          <w:rFonts w:asciiTheme="minorHAnsi" w:hAnsiTheme="minorHAnsi"/>
        </w:rPr>
        <w:t xml:space="preserve"> out of the house</w:t>
      </w:r>
      <w:r>
        <w:rPr>
          <w:rFonts w:asciiTheme="minorHAnsi" w:hAnsiTheme="minorHAnsi"/>
        </w:rPr>
        <w:t xml:space="preserve">, </w:t>
      </w:r>
      <w:r w:rsidR="00875469">
        <w:rPr>
          <w:rFonts w:asciiTheme="minorHAnsi" w:hAnsiTheme="minorHAnsi"/>
        </w:rPr>
        <w:t xml:space="preserve">and children who can be quite forgetful, making sure to turn off and unplug appliances like chargers, televisions, Blu-ray players, video game consoles etc. is a difficult task.  With all the technology available today for wireless connectivity, home automation, and mobile/web applications, there is a great need for an automated system to take care of turning off and unplugging devices that are not in immediate use.  </w:t>
      </w:r>
      <w:r w:rsidR="00F75FF1">
        <w:rPr>
          <w:rFonts w:asciiTheme="minorHAnsi" w:hAnsiTheme="minorHAnsi"/>
        </w:rPr>
        <w:t>Our project aims at creating such a system</w:t>
      </w:r>
      <w:r w:rsidR="00812E8A">
        <w:rPr>
          <w:rFonts w:asciiTheme="minorHAnsi" w:hAnsiTheme="minorHAnsi"/>
        </w:rPr>
        <w:t>; one that is</w:t>
      </w:r>
      <w:r w:rsidR="00F75FF1">
        <w:rPr>
          <w:rFonts w:asciiTheme="minorHAnsi" w:hAnsiTheme="minorHAnsi"/>
        </w:rPr>
        <w:t xml:space="preserve"> </w:t>
      </w:r>
      <w:r w:rsidR="00812E8A">
        <w:rPr>
          <w:rFonts w:asciiTheme="minorHAnsi" w:hAnsiTheme="minorHAnsi"/>
        </w:rPr>
        <w:t>able to recogniz</w:t>
      </w:r>
      <w:r w:rsidR="00893CA7">
        <w:rPr>
          <w:rFonts w:asciiTheme="minorHAnsi" w:hAnsiTheme="minorHAnsi"/>
        </w:rPr>
        <w:t>e any basic household plug load</w:t>
      </w:r>
      <w:r w:rsidR="00812E8A">
        <w:rPr>
          <w:rFonts w:asciiTheme="minorHAnsi" w:hAnsiTheme="minorHAnsi"/>
        </w:rPr>
        <w:t xml:space="preserve"> and control/schedule </w:t>
      </w:r>
      <w:r w:rsidR="004E1B95">
        <w:rPr>
          <w:rFonts w:asciiTheme="minorHAnsi" w:hAnsiTheme="minorHAnsi"/>
        </w:rPr>
        <w:t>its</w:t>
      </w:r>
      <w:r w:rsidR="00812E8A">
        <w:rPr>
          <w:rFonts w:asciiTheme="minorHAnsi" w:hAnsiTheme="minorHAnsi"/>
        </w:rPr>
        <w:t xml:space="preserve"> use via a simple mobile/web application</w:t>
      </w:r>
      <w:r w:rsidR="00F75FF1">
        <w:rPr>
          <w:rFonts w:asciiTheme="minorHAnsi" w:hAnsiTheme="minorHAnsi"/>
        </w:rPr>
        <w:t xml:space="preserve">.  </w:t>
      </w:r>
      <w:r w:rsidR="00345593">
        <w:rPr>
          <w:rFonts w:asciiTheme="minorHAnsi" w:hAnsiTheme="minorHAnsi"/>
        </w:rPr>
        <w:t>This could greatly cut down the phantom energy waste in homes</w:t>
      </w:r>
      <w:r w:rsidR="00F1284A">
        <w:rPr>
          <w:rFonts w:asciiTheme="minorHAnsi" w:hAnsiTheme="minorHAnsi"/>
        </w:rPr>
        <w:t>,</w:t>
      </w:r>
      <w:r w:rsidR="00D56D8F">
        <w:rPr>
          <w:rFonts w:asciiTheme="minorHAnsi" w:hAnsiTheme="minorHAnsi"/>
        </w:rPr>
        <w:t xml:space="preserve"> leading to electricity bil</w:t>
      </w:r>
      <w:r w:rsidR="005A7A3B">
        <w:rPr>
          <w:rFonts w:asciiTheme="minorHAnsi" w:hAnsiTheme="minorHAnsi"/>
        </w:rPr>
        <w:t>l savings</w:t>
      </w:r>
      <w:r w:rsidR="00D56D8F">
        <w:rPr>
          <w:rFonts w:asciiTheme="minorHAnsi" w:hAnsiTheme="minorHAnsi"/>
        </w:rPr>
        <w:t xml:space="preserve"> and less </w:t>
      </w:r>
      <w:r w:rsidR="005A7A3B">
        <w:rPr>
          <w:rFonts w:asciiTheme="minorHAnsi" w:hAnsiTheme="minorHAnsi"/>
        </w:rPr>
        <w:t>stress on the environment for electricity production.</w:t>
      </w:r>
    </w:p>
    <w:p w:rsidR="00D37748" w:rsidRPr="009C7748" w:rsidRDefault="00D37748" w:rsidP="00D37748">
      <w:pPr>
        <w:rPr>
          <w:rFonts w:asciiTheme="minorHAnsi" w:hAnsiTheme="minorHAnsi"/>
        </w:rPr>
      </w:pPr>
    </w:p>
    <w:p w:rsidR="007451DA" w:rsidRDefault="007451DA" w:rsidP="00D37748">
      <w:pPr>
        <w:rPr>
          <w:rFonts w:asciiTheme="minorHAnsi" w:hAnsiTheme="minorHAnsi"/>
          <w:i/>
          <w:iCs/>
        </w:rPr>
      </w:pPr>
    </w:p>
    <w:p w:rsidR="007451DA" w:rsidRDefault="007451DA" w:rsidP="00D37748">
      <w:pPr>
        <w:rPr>
          <w:rFonts w:asciiTheme="minorHAnsi" w:hAnsiTheme="minorHAnsi"/>
          <w:i/>
          <w:iCs/>
        </w:rPr>
      </w:pPr>
    </w:p>
    <w:p w:rsidR="007451DA" w:rsidRDefault="007451DA" w:rsidP="00D37748">
      <w:pPr>
        <w:rPr>
          <w:rFonts w:asciiTheme="minorHAnsi" w:hAnsiTheme="minorHAnsi"/>
          <w:i/>
          <w:iCs/>
        </w:rPr>
      </w:pPr>
    </w:p>
    <w:p w:rsidR="007451DA" w:rsidRDefault="007451DA" w:rsidP="00D37748">
      <w:pPr>
        <w:rPr>
          <w:rFonts w:asciiTheme="minorHAnsi" w:hAnsiTheme="minorHAnsi"/>
          <w:i/>
          <w:iCs/>
        </w:rPr>
      </w:pPr>
    </w:p>
    <w:p w:rsidR="007451DA" w:rsidRDefault="007451DA" w:rsidP="00D37748">
      <w:pPr>
        <w:rPr>
          <w:rFonts w:asciiTheme="minorHAnsi" w:hAnsiTheme="minorHAnsi"/>
          <w:i/>
          <w:iCs/>
        </w:rPr>
      </w:pPr>
    </w:p>
    <w:p w:rsidR="007451DA" w:rsidRDefault="007451DA" w:rsidP="00D37748">
      <w:pPr>
        <w:rPr>
          <w:rFonts w:asciiTheme="minorHAnsi" w:hAnsiTheme="minorHAnsi"/>
          <w:i/>
          <w:iCs/>
        </w:rPr>
      </w:pPr>
    </w:p>
    <w:p w:rsidR="007451DA" w:rsidRDefault="007451DA" w:rsidP="00D37748">
      <w:pPr>
        <w:rPr>
          <w:rFonts w:asciiTheme="minorHAnsi" w:hAnsiTheme="minorHAnsi"/>
          <w:i/>
          <w:iCs/>
        </w:rPr>
      </w:pPr>
    </w:p>
    <w:p w:rsidR="007451DA" w:rsidRPr="009C7748" w:rsidRDefault="007451DA" w:rsidP="007451DA">
      <w:pPr>
        <w:pStyle w:val="Heading1"/>
        <w:numPr>
          <w:ilvl w:val="0"/>
          <w:numId w:val="0"/>
        </w:numPr>
        <w:ind w:left="720"/>
        <w:jc w:val="center"/>
        <w:rPr>
          <w:rFonts w:asciiTheme="minorHAnsi" w:hAnsiTheme="minorHAnsi"/>
        </w:rPr>
      </w:pPr>
      <w:r>
        <w:rPr>
          <w:rFonts w:asciiTheme="minorHAnsi" w:hAnsiTheme="minorHAnsi"/>
        </w:rPr>
        <w:lastRenderedPageBreak/>
        <w:t>Background</w:t>
      </w:r>
    </w:p>
    <w:p w:rsidR="00BA5078" w:rsidRDefault="00C27CAD" w:rsidP="00D37748">
      <w:pPr>
        <w:rPr>
          <w:rFonts w:asciiTheme="minorHAnsi" w:hAnsiTheme="minorHAnsi"/>
          <w:iCs/>
        </w:rPr>
      </w:pPr>
      <w:r>
        <w:rPr>
          <w:rFonts w:asciiTheme="minorHAnsi" w:hAnsiTheme="minorHAnsi"/>
          <w:iCs/>
        </w:rPr>
        <w:t>Home energy management is a popular field today with all the developments in wireless technology</w:t>
      </w:r>
      <w:r w:rsidR="00B56CAB">
        <w:rPr>
          <w:rFonts w:asciiTheme="minorHAnsi" w:hAnsiTheme="minorHAnsi"/>
          <w:iCs/>
        </w:rPr>
        <w:t xml:space="preserve"> and big data</w:t>
      </w:r>
      <w:r>
        <w:rPr>
          <w:rFonts w:asciiTheme="minorHAnsi" w:hAnsiTheme="minorHAnsi"/>
          <w:iCs/>
        </w:rPr>
        <w:t>, and there is great potential to save a lot of energy</w:t>
      </w:r>
      <w:r w:rsidR="00B56CAB">
        <w:rPr>
          <w:rFonts w:asciiTheme="minorHAnsi" w:hAnsiTheme="minorHAnsi"/>
          <w:iCs/>
        </w:rPr>
        <w:t>, money, and the environment.  Many companies are working on systems that interact with utilities companies in order to schedule larger appliances like washing machines and dishwashers around the peak hours of electricity use in order to save homeowners money.  However, with the growth of electronic devices per home</w:t>
      </w:r>
      <w:r w:rsidR="00B06BF4">
        <w:rPr>
          <w:rFonts w:asciiTheme="minorHAnsi" w:hAnsiTheme="minorHAnsi"/>
          <w:iCs/>
        </w:rPr>
        <w:t xml:space="preserve"> over the last thirty years</w:t>
      </w:r>
      <w:r w:rsidR="00BA5078">
        <w:rPr>
          <w:rFonts w:asciiTheme="minorHAnsi" w:hAnsiTheme="minorHAnsi"/>
          <w:iCs/>
        </w:rPr>
        <w:t xml:space="preserve"> and the amount of energy wasted due to these devices</w:t>
      </w:r>
      <w:r w:rsidR="00B56CAB">
        <w:rPr>
          <w:rFonts w:asciiTheme="minorHAnsi" w:hAnsiTheme="minorHAnsi"/>
          <w:iCs/>
        </w:rPr>
        <w:t>, our group</w:t>
      </w:r>
      <w:r w:rsidR="00BA5078">
        <w:rPr>
          <w:rFonts w:asciiTheme="minorHAnsi" w:hAnsiTheme="minorHAnsi"/>
          <w:iCs/>
        </w:rPr>
        <w:t xml:space="preserve"> is focusing specifically on</w:t>
      </w:r>
      <w:r w:rsidR="00B56CAB">
        <w:rPr>
          <w:rFonts w:asciiTheme="minorHAnsi" w:hAnsiTheme="minorHAnsi"/>
          <w:iCs/>
        </w:rPr>
        <w:t xml:space="preserve"> </w:t>
      </w:r>
      <w:r w:rsidR="00B06BF4">
        <w:rPr>
          <w:rFonts w:asciiTheme="minorHAnsi" w:hAnsiTheme="minorHAnsi"/>
          <w:iCs/>
        </w:rPr>
        <w:t>monitoring</w:t>
      </w:r>
      <w:r w:rsidR="00BA5078">
        <w:rPr>
          <w:rFonts w:asciiTheme="minorHAnsi" w:hAnsiTheme="minorHAnsi"/>
          <w:iCs/>
        </w:rPr>
        <w:t xml:space="preserve"> plug loads</w:t>
      </w:r>
      <w:r w:rsidR="00B06BF4">
        <w:rPr>
          <w:rFonts w:asciiTheme="minorHAnsi" w:hAnsiTheme="minorHAnsi"/>
          <w:iCs/>
        </w:rPr>
        <w:t>.</w:t>
      </w:r>
    </w:p>
    <w:p w:rsidR="00E60152" w:rsidRDefault="00BA5078" w:rsidP="00D37748">
      <w:pPr>
        <w:rPr>
          <w:rFonts w:asciiTheme="minorHAnsi" w:hAnsiTheme="minorHAnsi"/>
          <w:iCs/>
        </w:rPr>
      </w:pPr>
      <w:r>
        <w:rPr>
          <w:rFonts w:asciiTheme="minorHAnsi" w:hAnsiTheme="minorHAnsi"/>
          <w:iCs/>
        </w:rPr>
        <w:t xml:space="preserve">Within the scope of managing home plug loads, there </w:t>
      </w:r>
      <w:r w:rsidR="00E60152">
        <w:rPr>
          <w:rFonts w:asciiTheme="minorHAnsi" w:hAnsiTheme="minorHAnsi"/>
          <w:iCs/>
        </w:rPr>
        <w:t>has</w:t>
      </w:r>
      <w:r>
        <w:rPr>
          <w:rFonts w:asciiTheme="minorHAnsi" w:hAnsiTheme="minorHAnsi"/>
          <w:iCs/>
        </w:rPr>
        <w:t xml:space="preserve"> already been some work done by </w:t>
      </w:r>
      <w:r w:rsidR="00E60152">
        <w:rPr>
          <w:rFonts w:asciiTheme="minorHAnsi" w:hAnsiTheme="minorHAnsi"/>
          <w:iCs/>
        </w:rPr>
        <w:t xml:space="preserve">some larger companies and </w:t>
      </w:r>
      <w:r>
        <w:rPr>
          <w:rFonts w:asciiTheme="minorHAnsi" w:hAnsiTheme="minorHAnsi"/>
          <w:iCs/>
        </w:rPr>
        <w:t xml:space="preserve">several startup companies.  </w:t>
      </w:r>
      <w:r w:rsidR="00E60152">
        <w:rPr>
          <w:rFonts w:asciiTheme="minorHAnsi" w:hAnsiTheme="minorHAnsi"/>
          <w:iCs/>
        </w:rPr>
        <w:t>H</w:t>
      </w:r>
      <w:r>
        <w:rPr>
          <w:rFonts w:asciiTheme="minorHAnsi" w:hAnsiTheme="minorHAnsi"/>
          <w:iCs/>
        </w:rPr>
        <w:t xml:space="preserve">ome security companies such as alarm.com </w:t>
      </w:r>
      <w:r w:rsidR="00863850">
        <w:rPr>
          <w:rFonts w:asciiTheme="minorHAnsi" w:hAnsiTheme="minorHAnsi"/>
          <w:iCs/>
        </w:rPr>
        <w:t>and ADT have created features in their security systems that allow the homeowner to remotely turn on specific outlets or change the temperature</w:t>
      </w:r>
      <w:r>
        <w:rPr>
          <w:rFonts w:asciiTheme="minorHAnsi" w:hAnsiTheme="minorHAnsi"/>
          <w:iCs/>
        </w:rPr>
        <w:t xml:space="preserve"> </w:t>
      </w:r>
      <w:r w:rsidR="00863850">
        <w:rPr>
          <w:rFonts w:asciiTheme="minorHAnsi" w:hAnsiTheme="minorHAnsi"/>
          <w:iCs/>
        </w:rPr>
        <w:t>on the thermostat in the house via mobile applications.</w:t>
      </w:r>
      <w:r w:rsidR="007B2C54">
        <w:rPr>
          <w:rFonts w:asciiTheme="minorHAnsi" w:hAnsiTheme="minorHAnsi"/>
          <w:iCs/>
        </w:rPr>
        <w:t xml:space="preserve">  </w:t>
      </w:r>
      <w:r w:rsidR="00E60152">
        <w:rPr>
          <w:rFonts w:asciiTheme="minorHAnsi" w:hAnsiTheme="minorHAnsi"/>
          <w:iCs/>
        </w:rPr>
        <w:t>However, with most home security companies a monthly subscription fee for the service is required, which is not ideal for people looking for a cheap and easy way to manage their plug load power use.</w:t>
      </w:r>
    </w:p>
    <w:p w:rsidR="00F24EB9" w:rsidRDefault="00E60152" w:rsidP="00F24EB9">
      <w:pPr>
        <w:spacing w:after="0"/>
        <w:rPr>
          <w:rFonts w:asciiTheme="minorHAnsi" w:hAnsiTheme="minorHAnsi"/>
          <w:color w:val="000000"/>
          <w:shd w:val="clear" w:color="auto" w:fill="FFFFFF"/>
        </w:rPr>
      </w:pPr>
      <w:r>
        <w:rPr>
          <w:rFonts w:asciiTheme="minorHAnsi" w:hAnsiTheme="minorHAnsi"/>
          <w:iCs/>
        </w:rPr>
        <w:t xml:space="preserve">For those who are interested in simply controlling the activity of their electrical outlets around the house, </w:t>
      </w:r>
      <w:r w:rsidR="00B9318B">
        <w:rPr>
          <w:rFonts w:asciiTheme="minorHAnsi" w:hAnsiTheme="minorHAnsi"/>
          <w:iCs/>
        </w:rPr>
        <w:t xml:space="preserve">a few startup companies have created simpler and cheaper solutions.  Ninja Blocks and </w:t>
      </w:r>
      <w:proofErr w:type="spellStart"/>
      <w:r w:rsidR="00B9318B">
        <w:rPr>
          <w:rFonts w:asciiTheme="minorHAnsi" w:hAnsiTheme="minorHAnsi"/>
          <w:iCs/>
        </w:rPr>
        <w:t>Valta</w:t>
      </w:r>
      <w:proofErr w:type="spellEnd"/>
      <w:r w:rsidR="00B9318B">
        <w:rPr>
          <w:rFonts w:asciiTheme="minorHAnsi" w:hAnsiTheme="minorHAnsi"/>
          <w:iCs/>
        </w:rPr>
        <w:t xml:space="preserve">, for example, have designed energy management systems that allow users to turn specific plug loads around the house on and off and personalized create scheduling systems that turn devices on and off based on the time of the day.  These products’ system architecture includes a base station that communicates with their outlet adapters, which the devices are plugged into.  Other products such as Belkin’s </w:t>
      </w:r>
      <w:proofErr w:type="spellStart"/>
      <w:r w:rsidR="00B9318B">
        <w:rPr>
          <w:rFonts w:asciiTheme="minorHAnsi" w:hAnsiTheme="minorHAnsi"/>
          <w:iCs/>
        </w:rPr>
        <w:t>WeMo</w:t>
      </w:r>
      <w:proofErr w:type="spellEnd"/>
      <w:r w:rsidR="00B9318B">
        <w:rPr>
          <w:rFonts w:asciiTheme="minorHAnsi" w:hAnsiTheme="minorHAnsi"/>
          <w:iCs/>
        </w:rPr>
        <w:t xml:space="preserve"> Insight Switch</w:t>
      </w:r>
      <w:r w:rsidR="00F24EB9">
        <w:rPr>
          <w:rFonts w:asciiTheme="minorHAnsi" w:hAnsiTheme="minorHAnsi"/>
          <w:iCs/>
        </w:rPr>
        <w:t xml:space="preserve"> have outlet adapters that communicate directly with the mobile application that comes with the product, instead of having a base station that controls the wireless communication.  The products mentioned above use wireless protocols such as </w:t>
      </w:r>
      <w:r w:rsidR="00F24EB9" w:rsidRPr="00F24EB9">
        <w:rPr>
          <w:rFonts w:asciiTheme="minorHAnsi" w:hAnsiTheme="minorHAnsi"/>
          <w:color w:val="000000"/>
          <w:shd w:val="clear" w:color="auto" w:fill="FFFFFF"/>
        </w:rPr>
        <w:t xml:space="preserve">RF 433.92 </w:t>
      </w:r>
      <w:proofErr w:type="spellStart"/>
      <w:r w:rsidR="00F24EB9" w:rsidRPr="00F24EB9">
        <w:rPr>
          <w:rFonts w:asciiTheme="minorHAnsi" w:hAnsiTheme="minorHAnsi"/>
          <w:color w:val="000000"/>
          <w:shd w:val="clear" w:color="auto" w:fill="FFFFFF"/>
        </w:rPr>
        <w:t>Mhz</w:t>
      </w:r>
      <w:proofErr w:type="spellEnd"/>
      <w:r w:rsidR="00F24EB9">
        <w:rPr>
          <w:rFonts w:asciiTheme="minorHAnsi" w:hAnsiTheme="minorHAnsi"/>
          <w:color w:val="000000"/>
          <w:shd w:val="clear" w:color="auto" w:fill="FFFFFF"/>
        </w:rPr>
        <w:t>, ISM frequency band, and WiFi.</w:t>
      </w:r>
    </w:p>
    <w:p w:rsidR="00F24EB9" w:rsidRDefault="00F24EB9" w:rsidP="00F24EB9">
      <w:pPr>
        <w:spacing w:after="0"/>
        <w:rPr>
          <w:rFonts w:asciiTheme="minorHAnsi" w:hAnsiTheme="minorHAnsi"/>
          <w:color w:val="000000"/>
          <w:shd w:val="clear" w:color="auto" w:fill="FFFFFF"/>
        </w:rPr>
      </w:pPr>
    </w:p>
    <w:p w:rsidR="000C216F" w:rsidRDefault="00F24EB9" w:rsidP="00F24EB9">
      <w:pPr>
        <w:spacing w:after="0"/>
        <w:rPr>
          <w:ins w:id="1" w:author="Arthur" w:date="2013-12-11T11:44:00Z"/>
          <w:rFonts w:asciiTheme="minorHAnsi" w:hAnsiTheme="minorHAnsi"/>
          <w:color w:val="000000"/>
          <w:shd w:val="clear" w:color="auto" w:fill="FFFFFF"/>
        </w:rPr>
      </w:pPr>
      <w:r>
        <w:rPr>
          <w:rFonts w:asciiTheme="minorHAnsi" w:hAnsiTheme="minorHAnsi"/>
          <w:color w:val="000000"/>
          <w:shd w:val="clear" w:color="auto" w:fill="FFFFFF"/>
        </w:rPr>
        <w:t xml:space="preserve">While the products on the market today have on/off and scheduling capabilities for plug load control, there are many features that need improvement.  </w:t>
      </w:r>
      <w:r w:rsidR="00FA27E3">
        <w:rPr>
          <w:rFonts w:asciiTheme="minorHAnsi" w:hAnsiTheme="minorHAnsi"/>
          <w:color w:val="000000"/>
          <w:shd w:val="clear" w:color="auto" w:fill="FFFFFF"/>
        </w:rPr>
        <w:t>The main downfall to the plug load management systems on the market is that they</w:t>
      </w:r>
      <w:r>
        <w:rPr>
          <w:rFonts w:asciiTheme="minorHAnsi" w:hAnsiTheme="minorHAnsi"/>
          <w:color w:val="000000"/>
          <w:shd w:val="clear" w:color="auto" w:fill="FFFFFF"/>
        </w:rPr>
        <w:t xml:space="preserve"> are not user-friendly to tho</w:t>
      </w:r>
      <w:r w:rsidR="00F2430E">
        <w:rPr>
          <w:rFonts w:asciiTheme="minorHAnsi" w:hAnsiTheme="minorHAnsi"/>
          <w:color w:val="000000"/>
          <w:shd w:val="clear" w:color="auto" w:fill="FFFFFF"/>
        </w:rPr>
        <w:t>se</w:t>
      </w:r>
      <w:r w:rsidR="00FA27E3">
        <w:rPr>
          <w:rFonts w:asciiTheme="minorHAnsi" w:hAnsiTheme="minorHAnsi"/>
          <w:color w:val="000000"/>
          <w:shd w:val="clear" w:color="auto" w:fill="FFFFFF"/>
        </w:rPr>
        <w:t xml:space="preserve"> who lack technical knowledge.  The products above require the user to plug their device into the outlet adapter and program which device corresponds to each wall adapter that they purchase, which is too much to ask for the common non-technical homeowner.</w:t>
      </w:r>
      <w:r w:rsidR="000C216F">
        <w:rPr>
          <w:rFonts w:asciiTheme="minorHAnsi" w:hAnsiTheme="minorHAnsi"/>
          <w:color w:val="000000"/>
          <w:shd w:val="clear" w:color="auto" w:fill="FFFFFF"/>
        </w:rPr>
        <w:t xml:space="preserve">  </w:t>
      </w:r>
    </w:p>
    <w:p w:rsidR="009969FD" w:rsidRDefault="009969FD" w:rsidP="00F24EB9">
      <w:pPr>
        <w:spacing w:after="0"/>
        <w:rPr>
          <w:ins w:id="2" w:author="Arthur" w:date="2013-12-11T11:44:00Z"/>
          <w:rFonts w:asciiTheme="minorHAnsi" w:hAnsiTheme="minorHAnsi"/>
          <w:color w:val="000000"/>
          <w:shd w:val="clear" w:color="auto" w:fill="FFFFFF"/>
        </w:rPr>
      </w:pPr>
    </w:p>
    <w:p w:rsidR="009969FD" w:rsidRPr="009969FD" w:rsidRDefault="009969FD" w:rsidP="009969FD">
      <w:pPr>
        <w:pStyle w:val="Heading1"/>
        <w:numPr>
          <w:ilvl w:val="0"/>
          <w:numId w:val="0"/>
        </w:numPr>
        <w:ind w:left="720"/>
        <w:jc w:val="center"/>
        <w:rPr>
          <w:rFonts w:asciiTheme="minorHAnsi" w:hAnsiTheme="minorHAnsi"/>
          <w:rPrChange w:id="3" w:author="Arthur" w:date="2013-12-11T11:44:00Z">
            <w:rPr>
              <w:rFonts w:asciiTheme="minorHAnsi" w:hAnsiTheme="minorHAnsi"/>
              <w:color w:val="000000"/>
              <w:shd w:val="clear" w:color="auto" w:fill="FFFFFF"/>
            </w:rPr>
          </w:rPrChange>
        </w:rPr>
        <w:pPrChange w:id="4" w:author="Arthur" w:date="2013-12-11T11:44:00Z">
          <w:pPr>
            <w:spacing w:after="0"/>
          </w:pPr>
        </w:pPrChange>
      </w:pPr>
      <w:ins w:id="5" w:author="Arthur" w:date="2013-12-11T11:44:00Z">
        <w:r w:rsidRPr="009969FD">
          <w:rPr>
            <w:rFonts w:asciiTheme="minorHAnsi" w:hAnsiTheme="minorHAnsi"/>
            <w:rPrChange w:id="6" w:author="Arthur" w:date="2013-12-11T11:44:00Z">
              <w:rPr>
                <w:rFonts w:asciiTheme="minorHAnsi" w:hAnsiTheme="minorHAnsi"/>
                <w:color w:val="000000"/>
                <w:shd w:val="clear" w:color="auto" w:fill="FFFFFF"/>
              </w:rPr>
            </w:rPrChange>
          </w:rPr>
          <w:lastRenderedPageBreak/>
          <w:t>COMPETITIVE ADVANTAGES</w:t>
        </w:r>
      </w:ins>
    </w:p>
    <w:p w:rsidR="000C216F" w:rsidRDefault="000C216F" w:rsidP="00F24EB9">
      <w:pPr>
        <w:spacing w:after="0"/>
        <w:rPr>
          <w:rFonts w:asciiTheme="minorHAnsi" w:hAnsiTheme="minorHAnsi"/>
          <w:color w:val="000000"/>
          <w:shd w:val="clear" w:color="auto" w:fill="FFFFFF"/>
        </w:rPr>
      </w:pPr>
    </w:p>
    <w:p w:rsidR="001177FC" w:rsidRDefault="000C216F" w:rsidP="00F24EB9">
      <w:pPr>
        <w:spacing w:after="0"/>
        <w:rPr>
          <w:rFonts w:asciiTheme="minorHAnsi" w:hAnsiTheme="minorHAnsi"/>
          <w:color w:val="000000"/>
          <w:shd w:val="clear" w:color="auto" w:fill="FFFFFF"/>
        </w:rPr>
      </w:pPr>
      <w:r>
        <w:rPr>
          <w:rFonts w:asciiTheme="minorHAnsi" w:hAnsiTheme="minorHAnsi"/>
          <w:color w:val="000000"/>
          <w:shd w:val="clear" w:color="auto" w:fill="FFFFFF"/>
        </w:rPr>
        <w:t xml:space="preserve">Our product aims to make managing plug loads simple for the </w:t>
      </w:r>
      <w:r w:rsidR="001177FC">
        <w:rPr>
          <w:rFonts w:asciiTheme="minorHAnsi" w:hAnsiTheme="minorHAnsi"/>
          <w:color w:val="000000"/>
          <w:shd w:val="clear" w:color="auto" w:fill="FFFFFF"/>
        </w:rPr>
        <w:t>typical homeowner</w:t>
      </w:r>
      <w:r>
        <w:rPr>
          <w:rFonts w:asciiTheme="minorHAnsi" w:hAnsiTheme="minorHAnsi"/>
          <w:color w:val="000000"/>
          <w:shd w:val="clear" w:color="auto" w:fill="FFFFFF"/>
        </w:rPr>
        <w:t xml:space="preserve"> by implementing a real-time automatic device recognition feature.  This means that the user can plug in any of their </w:t>
      </w:r>
      <w:r w:rsidR="007E65E5">
        <w:rPr>
          <w:rFonts w:asciiTheme="minorHAnsi" w:hAnsiTheme="minorHAnsi"/>
          <w:color w:val="000000"/>
          <w:shd w:val="clear" w:color="auto" w:fill="FFFFFF"/>
        </w:rPr>
        <w:t xml:space="preserve">household </w:t>
      </w:r>
      <w:r>
        <w:rPr>
          <w:rFonts w:asciiTheme="minorHAnsi" w:hAnsiTheme="minorHAnsi"/>
          <w:color w:val="000000"/>
          <w:shd w:val="clear" w:color="auto" w:fill="FFFFFF"/>
        </w:rPr>
        <w:t>devices into our module</w:t>
      </w:r>
      <w:r w:rsidR="007E65E5">
        <w:rPr>
          <w:rFonts w:asciiTheme="minorHAnsi" w:hAnsiTheme="minorHAnsi"/>
          <w:color w:val="000000"/>
          <w:shd w:val="clear" w:color="auto" w:fill="FFFFFF"/>
        </w:rPr>
        <w:t xml:space="preserve">, and the system will instantly recognize </w:t>
      </w:r>
      <w:del w:id="7" w:author="Arthur" w:date="2013-12-11T11:45:00Z">
        <w:r w:rsidR="007E65E5" w:rsidDel="009969FD">
          <w:rPr>
            <w:rFonts w:asciiTheme="minorHAnsi" w:hAnsiTheme="minorHAnsi"/>
            <w:color w:val="000000"/>
            <w:shd w:val="clear" w:color="auto" w:fill="FFFFFF"/>
          </w:rPr>
          <w:delText>what type of device</w:delText>
        </w:r>
      </w:del>
      <w:ins w:id="8" w:author="Arthur" w:date="2013-12-11T11:45:00Z">
        <w:r w:rsidR="009969FD">
          <w:rPr>
            <w:rFonts w:asciiTheme="minorHAnsi" w:hAnsiTheme="minorHAnsi"/>
            <w:color w:val="000000"/>
            <w:shd w:val="clear" w:color="auto" w:fill="FFFFFF"/>
          </w:rPr>
          <w:t>the device connected</w:t>
        </w:r>
      </w:ins>
      <w:r w:rsidR="007E65E5">
        <w:rPr>
          <w:rFonts w:asciiTheme="minorHAnsi" w:hAnsiTheme="minorHAnsi"/>
          <w:color w:val="000000"/>
          <w:shd w:val="clear" w:color="auto" w:fill="FFFFFF"/>
        </w:rPr>
        <w:t xml:space="preserve">.  Intelli-Home Electronics Interpreter bypasses the manual programming of </w:t>
      </w:r>
      <w:r w:rsidR="001177FC">
        <w:rPr>
          <w:rFonts w:asciiTheme="minorHAnsi" w:hAnsiTheme="minorHAnsi"/>
          <w:color w:val="000000"/>
          <w:shd w:val="clear" w:color="auto" w:fill="FFFFFF"/>
        </w:rPr>
        <w:t xml:space="preserve">each </w:t>
      </w:r>
      <w:r w:rsidR="007E65E5">
        <w:rPr>
          <w:rFonts w:asciiTheme="minorHAnsi" w:hAnsiTheme="minorHAnsi"/>
          <w:color w:val="000000"/>
          <w:shd w:val="clear" w:color="auto" w:fill="FFFFFF"/>
        </w:rPr>
        <w:t>outlet adapter stage that other products require, making the process</w:t>
      </w:r>
      <w:r w:rsidR="001177FC">
        <w:rPr>
          <w:rFonts w:asciiTheme="minorHAnsi" w:hAnsiTheme="minorHAnsi"/>
          <w:color w:val="000000"/>
          <w:shd w:val="clear" w:color="auto" w:fill="FFFFFF"/>
        </w:rPr>
        <w:t xml:space="preserve"> simple and quick.</w:t>
      </w:r>
    </w:p>
    <w:p w:rsidR="001177FC" w:rsidRDefault="001177FC" w:rsidP="00F24EB9">
      <w:pPr>
        <w:spacing w:after="0"/>
        <w:rPr>
          <w:rFonts w:asciiTheme="minorHAnsi" w:hAnsiTheme="minorHAnsi"/>
          <w:color w:val="000000"/>
          <w:shd w:val="clear" w:color="auto" w:fill="FFFFFF"/>
        </w:rPr>
      </w:pPr>
    </w:p>
    <w:p w:rsidR="001177FC" w:rsidRPr="00F24EB9" w:rsidRDefault="00FA5FB9" w:rsidP="001177FC">
      <w:pPr>
        <w:spacing w:after="0"/>
        <w:rPr>
          <w:rFonts w:asciiTheme="minorHAnsi" w:hAnsiTheme="minorHAnsi"/>
          <w:color w:val="000000"/>
          <w:shd w:val="clear" w:color="auto" w:fill="FFFFFF"/>
        </w:rPr>
      </w:pPr>
      <w:r>
        <w:rPr>
          <w:rFonts w:asciiTheme="minorHAnsi" w:hAnsiTheme="minorHAnsi"/>
          <w:color w:val="000000"/>
          <w:shd w:val="clear" w:color="auto" w:fill="FFFFFF"/>
        </w:rPr>
        <w:t xml:space="preserve">  </w:t>
      </w:r>
    </w:p>
    <w:p w:rsidR="00DB5E42" w:rsidRDefault="00DB5E42" w:rsidP="00FA5FB9">
      <w:pPr>
        <w:jc w:val="center"/>
        <w:rPr>
          <w:rFonts w:asciiTheme="minorHAnsi" w:hAnsiTheme="minorHAnsi"/>
          <w:i/>
          <w:iCs/>
          <w:sz w:val="20"/>
        </w:rPr>
      </w:pPr>
    </w:p>
    <w:p w:rsidR="00DB5E42" w:rsidRDefault="00DB5E42" w:rsidP="00FA5FB9">
      <w:pPr>
        <w:jc w:val="center"/>
        <w:rPr>
          <w:rFonts w:asciiTheme="minorHAnsi" w:hAnsiTheme="minorHAnsi"/>
          <w:i/>
          <w:iCs/>
          <w:sz w:val="20"/>
        </w:rPr>
      </w:pPr>
    </w:p>
    <w:p w:rsidR="00DB5E42" w:rsidRPr="00DB5E42" w:rsidRDefault="00DB5E42" w:rsidP="00FA5FB9">
      <w:pPr>
        <w:jc w:val="center"/>
        <w:rPr>
          <w:rFonts w:asciiTheme="minorHAnsi" w:hAnsiTheme="minorHAnsi"/>
          <w:b/>
          <w:iCs/>
        </w:rPr>
      </w:pPr>
      <w:r w:rsidRPr="00DB5E42">
        <w:rPr>
          <w:rFonts w:asciiTheme="minorHAnsi" w:hAnsiTheme="minorHAnsi"/>
          <w:b/>
          <w:iCs/>
        </w:rPr>
        <w:t>HP Laptop</w:t>
      </w:r>
    </w:p>
    <w:p w:rsidR="00DB5E42" w:rsidRDefault="00FA5FB9" w:rsidP="00FA5FB9">
      <w:pPr>
        <w:jc w:val="center"/>
        <w:rPr>
          <w:rFonts w:asciiTheme="minorHAnsi" w:hAnsiTheme="minorHAnsi"/>
          <w:i/>
          <w:iCs/>
          <w:sz w:val="20"/>
        </w:rPr>
      </w:pPr>
      <w:r w:rsidRPr="00FA5FB9">
        <w:rPr>
          <w:rFonts w:asciiTheme="minorHAnsi" w:hAnsiTheme="minorHAnsi"/>
          <w:iCs/>
          <w:noProof/>
          <w:lang w:eastAsia="zh-CN"/>
        </w:rPr>
        <w:drawing>
          <wp:inline distT="0" distB="0" distL="0" distR="0">
            <wp:extent cx="5257800" cy="1392133"/>
            <wp:effectExtent l="25400" t="0" r="0" b="0"/>
            <wp:docPr id="3" name="P 3"/>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pic:cNvPicPr>
                  </pic:nvPicPr>
                  <pic:blipFill>
                    <a:blip r:embed="rId15"/>
                    <a:srcRect/>
                    <a:stretch>
                      <a:fillRect/>
                    </a:stretch>
                  </pic:blipFill>
                  <pic:spPr bwMode="auto">
                    <a:xfrm>
                      <a:off x="0" y="0"/>
                      <a:ext cx="5257800" cy="1392133"/>
                    </a:xfrm>
                    <a:prstGeom prst="rect">
                      <a:avLst/>
                    </a:prstGeom>
                    <a:noFill/>
                    <a:ln w="9525">
                      <a:noFill/>
                      <a:miter lim="800000"/>
                      <a:headEnd/>
                      <a:tailEnd/>
                    </a:ln>
                  </pic:spPr>
                </pic:pic>
              </a:graphicData>
            </a:graphic>
          </wp:inline>
        </w:drawing>
      </w:r>
    </w:p>
    <w:p w:rsidR="00DB5E42" w:rsidRPr="00DB5E42" w:rsidRDefault="00DB5E42" w:rsidP="00FA5FB9">
      <w:pPr>
        <w:jc w:val="center"/>
        <w:rPr>
          <w:rFonts w:asciiTheme="minorHAnsi" w:hAnsiTheme="minorHAnsi"/>
          <w:b/>
          <w:iCs/>
        </w:rPr>
      </w:pPr>
      <w:r w:rsidRPr="00DB5E42">
        <w:rPr>
          <w:rFonts w:asciiTheme="minorHAnsi" w:hAnsiTheme="minorHAnsi"/>
          <w:b/>
          <w:iCs/>
        </w:rPr>
        <w:t>Direct TV Set-Top Box</w:t>
      </w:r>
    </w:p>
    <w:p w:rsidR="00DB5E42" w:rsidRDefault="00FA5FB9" w:rsidP="00FA5FB9">
      <w:pPr>
        <w:jc w:val="center"/>
        <w:rPr>
          <w:rFonts w:asciiTheme="minorHAnsi" w:hAnsiTheme="minorHAnsi"/>
          <w:i/>
          <w:iCs/>
          <w:sz w:val="20"/>
        </w:rPr>
      </w:pPr>
      <w:r w:rsidRPr="00FA5FB9">
        <w:rPr>
          <w:rFonts w:asciiTheme="minorHAnsi" w:hAnsiTheme="minorHAnsi"/>
          <w:iCs/>
          <w:noProof/>
          <w:lang w:eastAsia="zh-CN"/>
        </w:rPr>
        <w:drawing>
          <wp:inline distT="0" distB="0" distL="0" distR="0">
            <wp:extent cx="5227741" cy="1437026"/>
            <wp:effectExtent l="25400" t="0" r="4659" b="0"/>
            <wp:docPr id="4" name="P 4"/>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pic:cNvPicPr>
                  </pic:nvPicPr>
                  <pic:blipFill>
                    <a:blip r:embed="rId16"/>
                    <a:srcRect/>
                    <a:stretch>
                      <a:fillRect/>
                    </a:stretch>
                  </pic:blipFill>
                  <pic:spPr bwMode="auto">
                    <a:xfrm>
                      <a:off x="0" y="0"/>
                      <a:ext cx="5227741" cy="1437026"/>
                    </a:xfrm>
                    <a:prstGeom prst="rect">
                      <a:avLst/>
                    </a:prstGeom>
                    <a:noFill/>
                    <a:ln w="9525">
                      <a:noFill/>
                      <a:miter lim="800000"/>
                      <a:headEnd/>
                      <a:tailEnd/>
                    </a:ln>
                  </pic:spPr>
                </pic:pic>
              </a:graphicData>
            </a:graphic>
          </wp:inline>
        </w:drawing>
      </w:r>
    </w:p>
    <w:p w:rsidR="00DB5E42" w:rsidRPr="00DB5E42" w:rsidRDefault="00DB5E42" w:rsidP="00DB5E42">
      <w:pPr>
        <w:jc w:val="center"/>
        <w:rPr>
          <w:rFonts w:asciiTheme="minorHAnsi" w:hAnsiTheme="minorHAnsi"/>
          <w:b/>
          <w:iCs/>
        </w:rPr>
      </w:pPr>
      <w:r>
        <w:rPr>
          <w:rFonts w:asciiTheme="minorHAnsi" w:hAnsiTheme="minorHAnsi"/>
          <w:b/>
          <w:iCs/>
        </w:rPr>
        <w:t>Sharp TV</w:t>
      </w:r>
    </w:p>
    <w:p w:rsidR="00DB5E42" w:rsidRDefault="00FA5FB9" w:rsidP="00FA5FB9">
      <w:pPr>
        <w:jc w:val="center"/>
        <w:rPr>
          <w:rFonts w:asciiTheme="minorHAnsi" w:hAnsiTheme="minorHAnsi"/>
          <w:i/>
          <w:iCs/>
          <w:sz w:val="20"/>
        </w:rPr>
      </w:pPr>
      <w:r w:rsidRPr="00FA5FB9">
        <w:rPr>
          <w:rFonts w:asciiTheme="minorHAnsi" w:hAnsiTheme="minorHAnsi"/>
          <w:iCs/>
          <w:noProof/>
          <w:lang w:eastAsia="zh-CN"/>
        </w:rPr>
        <w:drawing>
          <wp:inline distT="0" distB="0" distL="0" distR="0">
            <wp:extent cx="5233046" cy="1411314"/>
            <wp:effectExtent l="25400" t="0" r="0" b="0"/>
            <wp:docPr id="5" name="P 5"/>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pic:cNvPicPr>
                  </pic:nvPicPr>
                  <pic:blipFill>
                    <a:blip r:embed="rId17"/>
                    <a:srcRect/>
                    <a:stretch>
                      <a:fillRect/>
                    </a:stretch>
                  </pic:blipFill>
                  <pic:spPr bwMode="auto">
                    <a:xfrm>
                      <a:off x="0" y="0"/>
                      <a:ext cx="5233046" cy="1411314"/>
                    </a:xfrm>
                    <a:prstGeom prst="rect">
                      <a:avLst/>
                    </a:prstGeom>
                    <a:noFill/>
                    <a:ln w="9525">
                      <a:noFill/>
                      <a:miter lim="800000"/>
                      <a:headEnd/>
                      <a:tailEnd/>
                    </a:ln>
                  </pic:spPr>
                </pic:pic>
              </a:graphicData>
            </a:graphic>
          </wp:inline>
        </w:drawing>
      </w:r>
    </w:p>
    <w:p w:rsidR="007451DA" w:rsidRPr="00FA5FB9" w:rsidRDefault="00DB5E42" w:rsidP="00FA5FB9">
      <w:pPr>
        <w:jc w:val="center"/>
        <w:rPr>
          <w:rFonts w:asciiTheme="minorHAnsi" w:hAnsiTheme="minorHAnsi"/>
          <w:i/>
          <w:iCs/>
          <w:sz w:val="20"/>
        </w:rPr>
      </w:pPr>
      <w:r>
        <w:rPr>
          <w:rFonts w:asciiTheme="minorHAnsi" w:hAnsiTheme="minorHAnsi"/>
          <w:i/>
          <w:iCs/>
          <w:sz w:val="20"/>
        </w:rPr>
        <w:lastRenderedPageBreak/>
        <w:t>Figure 1: Current Vs. Time Waveforms for (a) HP Laptop (b) Direct TV Set-Top Box (c) Sharp TV</w:t>
      </w:r>
    </w:p>
    <w:p w:rsidR="00DC35B3" w:rsidRDefault="00DC35B3" w:rsidP="00D37748">
      <w:pPr>
        <w:rPr>
          <w:rFonts w:asciiTheme="minorHAnsi" w:hAnsiTheme="minorHAnsi"/>
          <w:color w:val="000000"/>
          <w:shd w:val="clear" w:color="auto" w:fill="FFFFFF"/>
        </w:rPr>
      </w:pPr>
    </w:p>
    <w:p w:rsidR="007451DA" w:rsidDel="009969FD" w:rsidRDefault="00FA5FB9" w:rsidP="00D37748">
      <w:pPr>
        <w:rPr>
          <w:del w:id="9" w:author="Arthur" w:date="2013-12-11T11:45:00Z"/>
          <w:rFonts w:asciiTheme="minorHAnsi" w:hAnsiTheme="minorHAnsi"/>
          <w:i/>
          <w:iCs/>
        </w:rPr>
      </w:pPr>
      <w:r>
        <w:rPr>
          <w:rFonts w:asciiTheme="minorHAnsi" w:hAnsiTheme="minorHAnsi"/>
          <w:color w:val="000000"/>
          <w:shd w:val="clear" w:color="auto" w:fill="FFFFFF"/>
        </w:rPr>
        <w:t xml:space="preserve">By using digital signal processing techniques at the outlet module level, we have begun </w:t>
      </w:r>
      <w:r w:rsidR="009E1647">
        <w:rPr>
          <w:rFonts w:asciiTheme="minorHAnsi" w:hAnsiTheme="minorHAnsi"/>
          <w:color w:val="000000"/>
          <w:shd w:val="clear" w:color="auto" w:fill="FFFFFF"/>
        </w:rPr>
        <w:t xml:space="preserve">developing and testing the </w:t>
      </w:r>
      <w:r>
        <w:rPr>
          <w:rFonts w:asciiTheme="minorHAnsi" w:hAnsiTheme="minorHAnsi"/>
          <w:color w:val="000000"/>
          <w:shd w:val="clear" w:color="auto" w:fill="FFFFFF"/>
        </w:rPr>
        <w:t xml:space="preserve">automatic recognition algorithm.  As shown in the diagrams below, we are currently collecting data about the </w:t>
      </w:r>
      <w:r w:rsidR="009E1647">
        <w:rPr>
          <w:rFonts w:asciiTheme="minorHAnsi" w:hAnsiTheme="minorHAnsi"/>
          <w:color w:val="000000"/>
          <w:shd w:val="clear" w:color="auto" w:fill="FFFFFF"/>
        </w:rPr>
        <w:t>current vs. time</w:t>
      </w:r>
      <w:r>
        <w:rPr>
          <w:rFonts w:asciiTheme="minorHAnsi" w:hAnsiTheme="minorHAnsi"/>
          <w:color w:val="000000"/>
          <w:shd w:val="clear" w:color="auto" w:fill="FFFFFF"/>
        </w:rPr>
        <w:t xml:space="preserve"> waveforms of common household devices such as laptops and televisions sets.</w:t>
      </w:r>
      <w:r w:rsidR="005A3A19">
        <w:rPr>
          <w:rFonts w:asciiTheme="minorHAnsi" w:hAnsiTheme="minorHAnsi"/>
          <w:color w:val="000000"/>
          <w:shd w:val="clear" w:color="auto" w:fill="FFFFFF"/>
        </w:rPr>
        <w:t xml:space="preserve">  When we complete the analysis of all the basic home appliances and devices, our hope is to make the user experience as smooth as plugging in a device and moments later getting a notification on their phone or web application recognizing the correct </w:t>
      </w:r>
      <w:proofErr w:type="spellStart"/>
      <w:r w:rsidR="005A3A19">
        <w:rPr>
          <w:rFonts w:asciiTheme="minorHAnsi" w:hAnsiTheme="minorHAnsi"/>
          <w:color w:val="000000"/>
          <w:shd w:val="clear" w:color="auto" w:fill="FFFFFF"/>
        </w:rPr>
        <w:t>device.</w:t>
      </w:r>
    </w:p>
    <w:p w:rsidR="007451DA" w:rsidDel="009969FD" w:rsidRDefault="007451DA" w:rsidP="00D37748">
      <w:pPr>
        <w:rPr>
          <w:del w:id="10" w:author="Arthur" w:date="2013-12-11T11:45:00Z"/>
          <w:rFonts w:asciiTheme="minorHAnsi" w:hAnsiTheme="minorHAnsi"/>
          <w:i/>
          <w:iCs/>
        </w:rPr>
      </w:pPr>
    </w:p>
    <w:p w:rsidR="00275874" w:rsidRPr="009C7748" w:rsidRDefault="00275874" w:rsidP="00275874">
      <w:pPr>
        <w:pStyle w:val="Heading1"/>
        <w:numPr>
          <w:ilvl w:val="0"/>
          <w:numId w:val="0"/>
        </w:numPr>
        <w:ind w:left="720"/>
        <w:jc w:val="center"/>
        <w:rPr>
          <w:rFonts w:asciiTheme="minorHAnsi" w:hAnsiTheme="minorHAnsi"/>
        </w:rPr>
      </w:pPr>
      <w:r>
        <w:rPr>
          <w:rFonts w:asciiTheme="minorHAnsi" w:hAnsiTheme="minorHAnsi"/>
        </w:rPr>
        <w:lastRenderedPageBreak/>
        <w:t>Development</w:t>
      </w:r>
      <w:proofErr w:type="spellEnd"/>
      <w:r>
        <w:rPr>
          <w:rFonts w:asciiTheme="minorHAnsi" w:hAnsiTheme="minorHAnsi"/>
        </w:rPr>
        <w:t xml:space="preserve"> Plan</w:t>
      </w:r>
    </w:p>
    <w:p w:rsidR="008D65FF" w:rsidRDefault="00275874" w:rsidP="00275874">
      <w:pPr>
        <w:jc w:val="left"/>
        <w:rPr>
          <w:rFonts w:asciiTheme="minorHAnsi" w:hAnsiTheme="minorHAnsi"/>
          <w:color w:val="000000"/>
          <w:shd w:val="clear" w:color="auto" w:fill="FFFFFF"/>
        </w:rPr>
      </w:pPr>
      <w:r>
        <w:rPr>
          <w:rFonts w:asciiTheme="minorHAnsi" w:hAnsiTheme="minorHAnsi"/>
          <w:color w:val="000000"/>
          <w:shd w:val="clear" w:color="auto" w:fill="FFFFFF"/>
        </w:rPr>
        <w:t xml:space="preserve">We will be developing a system </w:t>
      </w:r>
      <w:r w:rsidR="0085064B">
        <w:rPr>
          <w:rFonts w:asciiTheme="minorHAnsi" w:hAnsiTheme="minorHAnsi"/>
          <w:color w:val="000000"/>
          <w:shd w:val="clear" w:color="auto" w:fill="FFFFFF"/>
        </w:rPr>
        <w:t>that automatically recognizes</w:t>
      </w:r>
      <w:r>
        <w:rPr>
          <w:rFonts w:asciiTheme="minorHAnsi" w:hAnsiTheme="minorHAnsi"/>
          <w:color w:val="000000"/>
          <w:shd w:val="clear" w:color="auto" w:fill="FFFFFF"/>
        </w:rPr>
        <w:t xml:space="preserve"> devices plu</w:t>
      </w:r>
      <w:r w:rsidR="0085064B">
        <w:rPr>
          <w:rFonts w:asciiTheme="minorHAnsi" w:hAnsiTheme="minorHAnsi"/>
          <w:color w:val="000000"/>
          <w:shd w:val="clear" w:color="auto" w:fill="FFFFFF"/>
        </w:rPr>
        <w:t xml:space="preserve">gged into </w:t>
      </w:r>
      <w:r w:rsidR="00396596">
        <w:rPr>
          <w:rFonts w:asciiTheme="minorHAnsi" w:hAnsiTheme="minorHAnsi"/>
          <w:color w:val="000000"/>
          <w:shd w:val="clear" w:color="auto" w:fill="FFFFFF"/>
        </w:rPr>
        <w:t>our</w:t>
      </w:r>
      <w:r w:rsidR="0085064B">
        <w:rPr>
          <w:rFonts w:asciiTheme="minorHAnsi" w:hAnsiTheme="minorHAnsi"/>
          <w:color w:val="000000"/>
          <w:shd w:val="clear" w:color="auto" w:fill="FFFFFF"/>
        </w:rPr>
        <w:t xml:space="preserve"> outlet module and sends the device information wirelessly to a mobile/web application via </w:t>
      </w:r>
      <w:r w:rsidR="00396596">
        <w:rPr>
          <w:rFonts w:asciiTheme="minorHAnsi" w:hAnsiTheme="minorHAnsi"/>
          <w:color w:val="000000"/>
          <w:shd w:val="clear" w:color="auto" w:fill="FFFFFF"/>
        </w:rPr>
        <w:t>the</w:t>
      </w:r>
      <w:r w:rsidR="0085064B">
        <w:rPr>
          <w:rFonts w:asciiTheme="minorHAnsi" w:hAnsiTheme="minorHAnsi"/>
          <w:color w:val="000000"/>
          <w:shd w:val="clear" w:color="auto" w:fill="FFFFFF"/>
        </w:rPr>
        <w:t xml:space="preserve"> central hub.  </w:t>
      </w:r>
      <w:r w:rsidR="00DF095C">
        <w:rPr>
          <w:rFonts w:asciiTheme="minorHAnsi" w:hAnsiTheme="minorHAnsi"/>
          <w:color w:val="000000"/>
          <w:shd w:val="clear" w:color="auto" w:fill="FFFFFF"/>
        </w:rPr>
        <w:t xml:space="preserve">There </w:t>
      </w:r>
      <w:r w:rsidR="008D65FF">
        <w:rPr>
          <w:rFonts w:asciiTheme="minorHAnsi" w:hAnsiTheme="minorHAnsi"/>
          <w:color w:val="000000"/>
          <w:shd w:val="clear" w:color="auto" w:fill="FFFFFF"/>
        </w:rPr>
        <w:t>basic system architecture of our product is displayed below</w:t>
      </w:r>
      <w:r w:rsidR="00DF095C">
        <w:rPr>
          <w:rFonts w:asciiTheme="minorHAnsi" w:hAnsiTheme="minorHAnsi"/>
          <w:color w:val="000000"/>
          <w:shd w:val="clear" w:color="auto" w:fill="FFFFFF"/>
        </w:rPr>
        <w:t>:</w:t>
      </w:r>
    </w:p>
    <w:p w:rsidR="005F0127" w:rsidRPr="00F60FFA" w:rsidRDefault="00F60FFA" w:rsidP="00275874">
      <w:pPr>
        <w:jc w:val="left"/>
        <w:rPr>
          <w:rFonts w:asciiTheme="minorHAnsi" w:hAnsiTheme="minorHAnsi"/>
          <w:color w:val="000000"/>
          <w:shd w:val="clear" w:color="auto" w:fill="FFFFFF"/>
        </w:rPr>
      </w:pPr>
      <w:r>
        <w:rPr>
          <w:rFonts w:asciiTheme="minorHAnsi" w:hAnsiTheme="minorHAnsi"/>
          <w:noProof/>
          <w:color w:val="000000"/>
          <w:shd w:val="clear" w:color="auto" w:fill="FFFFFF"/>
          <w:lang w:eastAsia="zh-CN"/>
        </w:rPr>
        <w:drawing>
          <wp:inline distT="0" distB="0" distL="0" distR="0">
            <wp:extent cx="5943600" cy="3253740"/>
            <wp:effectExtent l="25400" t="0" r="0" b="0"/>
            <wp:docPr id="19" name="Picture 12" descr=":Screen Shot 2013-12-10 at 1.47.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t 2013-12-10 at 1.47.33 PM.png"/>
                    <pic:cNvPicPr>
                      <a:picLocks noChangeAspect="1" noChangeArrowheads="1"/>
                    </pic:cNvPicPr>
                  </pic:nvPicPr>
                  <pic:blipFill>
                    <a:blip r:embed="rId18"/>
                    <a:srcRect/>
                    <a:stretch>
                      <a:fillRect/>
                    </a:stretch>
                  </pic:blipFill>
                  <pic:spPr bwMode="auto">
                    <a:xfrm>
                      <a:off x="0" y="0"/>
                      <a:ext cx="5943600" cy="3253740"/>
                    </a:xfrm>
                    <a:prstGeom prst="rect">
                      <a:avLst/>
                    </a:prstGeom>
                    <a:noFill/>
                    <a:ln w="9525">
                      <a:noFill/>
                      <a:miter lim="800000"/>
                      <a:headEnd/>
                      <a:tailEnd/>
                    </a:ln>
                  </pic:spPr>
                </pic:pic>
              </a:graphicData>
            </a:graphic>
          </wp:inline>
        </w:drawing>
      </w:r>
    </w:p>
    <w:p w:rsidR="00F60FFA" w:rsidRDefault="00F60FFA" w:rsidP="00275874">
      <w:pPr>
        <w:jc w:val="left"/>
        <w:rPr>
          <w:rFonts w:asciiTheme="minorHAnsi" w:hAnsiTheme="minorHAnsi"/>
          <w:b/>
          <w:color w:val="000000"/>
          <w:shd w:val="clear" w:color="auto" w:fill="FFFFFF"/>
        </w:rPr>
      </w:pPr>
    </w:p>
    <w:p w:rsidR="00A617F0" w:rsidRDefault="00A617F0" w:rsidP="00275874">
      <w:pPr>
        <w:jc w:val="left"/>
        <w:rPr>
          <w:rFonts w:asciiTheme="minorHAnsi" w:hAnsiTheme="minorHAnsi"/>
          <w:b/>
          <w:color w:val="000000"/>
          <w:shd w:val="clear" w:color="auto" w:fill="FFFFFF"/>
        </w:rPr>
      </w:pPr>
      <w:r w:rsidRPr="00A617F0">
        <w:rPr>
          <w:rFonts w:asciiTheme="minorHAnsi" w:hAnsiTheme="minorHAnsi"/>
          <w:b/>
          <w:color w:val="000000"/>
          <w:shd w:val="clear" w:color="auto" w:fill="FFFFFF"/>
        </w:rPr>
        <w:t xml:space="preserve">1. </w:t>
      </w:r>
      <w:r w:rsidR="00DF095C" w:rsidRPr="00A617F0">
        <w:rPr>
          <w:rFonts w:asciiTheme="minorHAnsi" w:hAnsiTheme="minorHAnsi"/>
          <w:b/>
          <w:color w:val="000000"/>
          <w:shd w:val="clear" w:color="auto" w:fill="FFFFFF"/>
        </w:rPr>
        <w:t>Outlet Module</w:t>
      </w:r>
    </w:p>
    <w:p w:rsidR="00E821BE" w:rsidRPr="00E821BE" w:rsidRDefault="00A617F0" w:rsidP="00E821BE">
      <w:pPr>
        <w:jc w:val="left"/>
        <w:rPr>
          <w:rFonts w:asciiTheme="minorHAnsi" w:hAnsiTheme="minorHAnsi"/>
          <w:color w:val="000000"/>
          <w:shd w:val="clear" w:color="auto" w:fill="FFFFFF"/>
        </w:rPr>
      </w:pPr>
      <w:r>
        <w:rPr>
          <w:rFonts w:asciiTheme="minorHAnsi" w:hAnsiTheme="minorHAnsi"/>
          <w:color w:val="000000"/>
          <w:shd w:val="clear" w:color="auto" w:fill="FFFFFF"/>
        </w:rPr>
        <w:t xml:space="preserve">The outlet module is plugged into an electrical outlet, following which the user’s device is plugged into the outlet module. </w:t>
      </w:r>
      <w:r w:rsidR="00E821BE">
        <w:rPr>
          <w:rFonts w:asciiTheme="minorHAnsi" w:hAnsiTheme="minorHAnsi"/>
          <w:color w:val="000000"/>
          <w:shd w:val="clear" w:color="auto" w:fill="FFFFFF"/>
        </w:rPr>
        <w:t>Our module uses these components:</w:t>
      </w:r>
    </w:p>
    <w:p w:rsidR="003D5D83" w:rsidRPr="003D5D83" w:rsidRDefault="00E821BE" w:rsidP="00E821BE">
      <w:pPr>
        <w:pStyle w:val="ListParagraph"/>
        <w:numPr>
          <w:ilvl w:val="0"/>
          <w:numId w:val="19"/>
        </w:numPr>
        <w:jc w:val="left"/>
        <w:rPr>
          <w:rFonts w:asciiTheme="minorHAnsi" w:hAnsiTheme="minorHAnsi"/>
          <w:color w:val="000000"/>
          <w:shd w:val="clear" w:color="auto" w:fill="FFFFFF"/>
        </w:rPr>
      </w:pPr>
      <w:r>
        <w:rPr>
          <w:rFonts w:asciiTheme="minorHAnsi" w:hAnsiTheme="minorHAnsi"/>
          <w:color w:val="000000"/>
          <w:shd w:val="clear" w:color="auto" w:fill="FFFFFF"/>
        </w:rPr>
        <w:t xml:space="preserve">TI CC2530 </w:t>
      </w:r>
      <w:proofErr w:type="spellStart"/>
      <w:r>
        <w:rPr>
          <w:rFonts w:asciiTheme="minorHAnsi" w:hAnsiTheme="minorHAnsi"/>
          <w:color w:val="000000"/>
          <w:shd w:val="clear" w:color="auto" w:fill="FFFFFF"/>
        </w:rPr>
        <w:t>SoC</w:t>
      </w:r>
      <w:proofErr w:type="spellEnd"/>
      <w:r>
        <w:rPr>
          <w:rFonts w:asciiTheme="minorHAnsi" w:hAnsiTheme="minorHAnsi"/>
          <w:color w:val="000000"/>
          <w:shd w:val="clear" w:color="auto" w:fill="FFFFFF"/>
        </w:rPr>
        <w:t xml:space="preserve"> </w:t>
      </w:r>
      <w:r w:rsidRPr="00E821BE">
        <w:rPr>
          <w:rFonts w:asciiTheme="minorHAnsi" w:hAnsiTheme="minorHAnsi"/>
          <w:color w:val="000000"/>
          <w:szCs w:val="28"/>
        </w:rPr>
        <w:t>2</w:t>
      </w:r>
      <w:r>
        <w:rPr>
          <w:rFonts w:asciiTheme="minorHAnsi" w:hAnsiTheme="minorHAnsi"/>
          <w:color w:val="000000"/>
          <w:szCs w:val="28"/>
        </w:rPr>
        <w:t>.4 GHz IEEE 802.15.4/RF4CE/</w:t>
      </w:r>
      <w:r w:rsidRPr="00E821BE">
        <w:rPr>
          <w:rFonts w:asciiTheme="minorHAnsi" w:hAnsiTheme="minorHAnsi"/>
          <w:color w:val="000000"/>
          <w:szCs w:val="28"/>
        </w:rPr>
        <w:t>ZigBee</w:t>
      </w:r>
    </w:p>
    <w:p w:rsidR="003D5D83" w:rsidRPr="003D5D83" w:rsidRDefault="003D5D83" w:rsidP="003D5D83">
      <w:pPr>
        <w:pStyle w:val="ListParagraph"/>
        <w:numPr>
          <w:ilvl w:val="0"/>
          <w:numId w:val="19"/>
        </w:numPr>
        <w:rPr>
          <w:rFonts w:asciiTheme="minorHAnsi" w:hAnsiTheme="minorHAnsi"/>
          <w:color w:val="000000"/>
          <w:shd w:val="clear" w:color="auto" w:fill="FFFFFF"/>
        </w:rPr>
      </w:pPr>
      <w:r w:rsidRPr="00E821BE">
        <w:rPr>
          <w:rFonts w:asciiTheme="minorHAnsi" w:hAnsiTheme="minorHAnsi"/>
          <w:color w:val="000000"/>
          <w:shd w:val="clear" w:color="auto" w:fill="FFFFFF"/>
        </w:rPr>
        <w:t>SmartRF05 Evaluation Board</w:t>
      </w:r>
    </w:p>
    <w:p w:rsidR="00E821BE" w:rsidRPr="003D5D83" w:rsidRDefault="003D5D83" w:rsidP="003D5D83">
      <w:pPr>
        <w:pStyle w:val="ListParagraph"/>
        <w:numPr>
          <w:ilvl w:val="0"/>
          <w:numId w:val="19"/>
        </w:numPr>
        <w:rPr>
          <w:rFonts w:asciiTheme="minorHAnsi" w:hAnsiTheme="minorHAnsi"/>
          <w:color w:val="000000"/>
          <w:shd w:val="clear" w:color="auto" w:fill="FFFFFF"/>
        </w:rPr>
      </w:pPr>
      <w:r>
        <w:rPr>
          <w:rFonts w:asciiTheme="minorHAnsi" w:hAnsiTheme="minorHAnsi"/>
          <w:color w:val="000000"/>
          <w:shd w:val="clear" w:color="auto" w:fill="FFFFFF"/>
        </w:rPr>
        <w:t>Outlet Adapter</w:t>
      </w:r>
    </w:p>
    <w:p w:rsidR="003D5D83" w:rsidRDefault="003D5D83" w:rsidP="003D5D83">
      <w:pPr>
        <w:jc w:val="left"/>
        <w:rPr>
          <w:rFonts w:asciiTheme="minorHAnsi" w:hAnsiTheme="minorHAnsi"/>
          <w:color w:val="000000"/>
          <w:shd w:val="clear" w:color="auto" w:fill="FFFFFF"/>
        </w:rPr>
      </w:pPr>
      <w:r>
        <w:rPr>
          <w:rFonts w:asciiTheme="minorHAnsi" w:hAnsiTheme="minorHAnsi"/>
          <w:color w:val="000000"/>
          <w:shd w:val="clear" w:color="auto" w:fill="FFFFFF"/>
        </w:rPr>
        <w:t xml:space="preserve">      </w:t>
      </w:r>
      <w:bookmarkStart w:id="11" w:name="OLE_LINK1"/>
      <w:r w:rsidR="00E821BE" w:rsidRPr="00E821BE">
        <w:rPr>
          <w:noProof/>
          <w:shd w:val="clear" w:color="auto" w:fill="FFFFFF"/>
          <w:lang w:eastAsia="zh-CN"/>
        </w:rPr>
        <w:drawing>
          <wp:inline distT="0" distB="0" distL="0" distR="0">
            <wp:extent cx="1308329" cy="993140"/>
            <wp:effectExtent l="25400" t="0" r="12471" b="0"/>
            <wp:docPr id="2" name="Picture 1" descr=":Screen Shot 2013-12-10 at 1.48.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3-12-10 at 1.48.30 AM.png"/>
                    <pic:cNvPicPr>
                      <a:picLocks noChangeAspect="1" noChangeArrowheads="1"/>
                    </pic:cNvPicPr>
                  </pic:nvPicPr>
                  <pic:blipFill>
                    <a:blip r:embed="rId19"/>
                    <a:srcRect/>
                    <a:stretch>
                      <a:fillRect/>
                    </a:stretch>
                  </pic:blipFill>
                  <pic:spPr bwMode="auto">
                    <a:xfrm>
                      <a:off x="0" y="0"/>
                      <a:ext cx="1319069" cy="1001292"/>
                    </a:xfrm>
                    <a:prstGeom prst="rect">
                      <a:avLst/>
                    </a:prstGeom>
                    <a:noFill/>
                    <a:ln w="9525">
                      <a:noFill/>
                      <a:miter lim="800000"/>
                      <a:headEnd/>
                      <a:tailEnd/>
                    </a:ln>
                  </pic:spPr>
                </pic:pic>
              </a:graphicData>
            </a:graphic>
          </wp:inline>
        </w:drawing>
      </w:r>
      <w:r>
        <w:rPr>
          <w:rFonts w:asciiTheme="minorHAnsi" w:hAnsiTheme="minorHAnsi"/>
          <w:noProof/>
          <w:color w:val="000000"/>
          <w:shd w:val="clear" w:color="auto" w:fill="FFFFFF"/>
          <w:lang w:eastAsia="zh-CN"/>
        </w:rPr>
        <w:drawing>
          <wp:inline distT="0" distB="0" distL="0" distR="0">
            <wp:extent cx="1219835" cy="1073871"/>
            <wp:effectExtent l="25400" t="0" r="0" b="0"/>
            <wp:docPr id="14" name="Picture 3" descr=":Screen Shot 2013-12-10 at 1.51.1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3-12-10 at 1.51.12 AM.png"/>
                    <pic:cNvPicPr>
                      <a:picLocks noChangeAspect="1" noChangeArrowheads="1"/>
                    </pic:cNvPicPr>
                  </pic:nvPicPr>
                  <pic:blipFill>
                    <a:blip r:embed="rId20"/>
                    <a:srcRect/>
                    <a:stretch>
                      <a:fillRect/>
                    </a:stretch>
                  </pic:blipFill>
                  <pic:spPr bwMode="auto">
                    <a:xfrm>
                      <a:off x="0" y="0"/>
                      <a:ext cx="1220326" cy="1074304"/>
                    </a:xfrm>
                    <a:prstGeom prst="rect">
                      <a:avLst/>
                    </a:prstGeom>
                    <a:noFill/>
                    <a:ln w="9525">
                      <a:noFill/>
                      <a:miter lim="800000"/>
                      <a:headEnd/>
                      <a:tailEnd/>
                    </a:ln>
                  </pic:spPr>
                </pic:pic>
              </a:graphicData>
            </a:graphic>
          </wp:inline>
        </w:drawing>
      </w:r>
      <w:r>
        <w:rPr>
          <w:rFonts w:asciiTheme="minorHAnsi" w:hAnsiTheme="minorHAnsi"/>
          <w:color w:val="000000"/>
          <w:shd w:val="clear" w:color="auto" w:fill="FFFFFF"/>
        </w:rPr>
        <w:t xml:space="preserve">       </w:t>
      </w:r>
      <w:r>
        <w:rPr>
          <w:noProof/>
          <w:shd w:val="clear" w:color="auto" w:fill="FFFFFF"/>
          <w:lang w:eastAsia="zh-CN"/>
        </w:rPr>
        <w:drawing>
          <wp:inline distT="0" distB="0" distL="0" distR="0">
            <wp:extent cx="457835" cy="947800"/>
            <wp:effectExtent l="25400" t="0" r="0" b="0"/>
            <wp:docPr id="15" name="Picture 4" descr=":Screen Shot 2013-12-10 at 2.00.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3-12-10 at 2.00.37 AM.png"/>
                    <pic:cNvPicPr>
                      <a:picLocks noChangeAspect="1" noChangeArrowheads="1"/>
                    </pic:cNvPicPr>
                  </pic:nvPicPr>
                  <pic:blipFill>
                    <a:blip r:embed="rId21"/>
                    <a:srcRect/>
                    <a:stretch>
                      <a:fillRect/>
                    </a:stretch>
                  </pic:blipFill>
                  <pic:spPr bwMode="auto">
                    <a:xfrm>
                      <a:off x="0" y="0"/>
                      <a:ext cx="461083" cy="954524"/>
                    </a:xfrm>
                    <a:prstGeom prst="rect">
                      <a:avLst/>
                    </a:prstGeom>
                    <a:noFill/>
                    <a:ln w="9525">
                      <a:noFill/>
                      <a:miter lim="800000"/>
                      <a:headEnd/>
                      <a:tailEnd/>
                    </a:ln>
                  </pic:spPr>
                </pic:pic>
              </a:graphicData>
            </a:graphic>
          </wp:inline>
        </w:drawing>
      </w:r>
      <w:bookmarkEnd w:id="11"/>
    </w:p>
    <w:p w:rsidR="00DF095C" w:rsidRPr="003D5D83" w:rsidRDefault="003D5D83" w:rsidP="003D5D83">
      <w:pPr>
        <w:ind w:firstLine="720"/>
        <w:jc w:val="left"/>
        <w:rPr>
          <w:rFonts w:asciiTheme="minorHAnsi" w:hAnsiTheme="minorHAnsi"/>
          <w:i/>
          <w:color w:val="000000"/>
          <w:sz w:val="20"/>
          <w:shd w:val="clear" w:color="auto" w:fill="FFFFFF"/>
        </w:rPr>
      </w:pPr>
      <w:r>
        <w:rPr>
          <w:rFonts w:asciiTheme="minorHAnsi" w:hAnsiTheme="minorHAnsi"/>
          <w:i/>
          <w:color w:val="000000"/>
          <w:sz w:val="20"/>
          <w:shd w:val="clear" w:color="auto" w:fill="FFFFFF"/>
        </w:rPr>
        <w:t xml:space="preserve">     CC2530</w:t>
      </w:r>
      <w:r>
        <w:rPr>
          <w:rFonts w:asciiTheme="minorHAnsi" w:hAnsiTheme="minorHAnsi"/>
          <w:i/>
          <w:color w:val="000000"/>
          <w:sz w:val="20"/>
          <w:shd w:val="clear" w:color="auto" w:fill="FFFFFF"/>
        </w:rPr>
        <w:tab/>
      </w:r>
      <w:r>
        <w:rPr>
          <w:rFonts w:asciiTheme="minorHAnsi" w:hAnsiTheme="minorHAnsi"/>
          <w:i/>
          <w:color w:val="000000"/>
          <w:sz w:val="20"/>
          <w:shd w:val="clear" w:color="auto" w:fill="FFFFFF"/>
        </w:rPr>
        <w:tab/>
        <w:t>SmartRF05</w:t>
      </w:r>
      <w:r>
        <w:rPr>
          <w:rFonts w:asciiTheme="minorHAnsi" w:hAnsiTheme="minorHAnsi"/>
          <w:i/>
          <w:color w:val="000000"/>
          <w:sz w:val="20"/>
          <w:shd w:val="clear" w:color="auto" w:fill="FFFFFF"/>
        </w:rPr>
        <w:tab/>
        <w:t xml:space="preserve">        Outlet Adapter</w:t>
      </w:r>
    </w:p>
    <w:p w:rsidR="005F0127" w:rsidRDefault="005F0127" w:rsidP="00275874">
      <w:pPr>
        <w:jc w:val="left"/>
        <w:rPr>
          <w:rFonts w:asciiTheme="minorHAnsi" w:hAnsiTheme="minorHAnsi"/>
          <w:b/>
          <w:color w:val="000000"/>
          <w:shd w:val="clear" w:color="auto" w:fill="FFFFFF"/>
        </w:rPr>
      </w:pPr>
    </w:p>
    <w:p w:rsidR="00DD2F2C" w:rsidRDefault="00A617F0" w:rsidP="00275874">
      <w:pPr>
        <w:jc w:val="left"/>
        <w:rPr>
          <w:rFonts w:asciiTheme="minorHAnsi" w:hAnsiTheme="minorHAnsi"/>
          <w:b/>
          <w:color w:val="000000"/>
          <w:shd w:val="clear" w:color="auto" w:fill="FFFFFF"/>
        </w:rPr>
      </w:pPr>
      <w:r w:rsidRPr="00A617F0">
        <w:rPr>
          <w:rFonts w:asciiTheme="minorHAnsi" w:hAnsiTheme="minorHAnsi"/>
          <w:b/>
          <w:color w:val="000000"/>
          <w:shd w:val="clear" w:color="auto" w:fill="FFFFFF"/>
        </w:rPr>
        <w:lastRenderedPageBreak/>
        <w:t xml:space="preserve">2. </w:t>
      </w:r>
      <w:r w:rsidR="00450A39" w:rsidRPr="00A617F0">
        <w:rPr>
          <w:rFonts w:asciiTheme="minorHAnsi" w:hAnsiTheme="minorHAnsi"/>
          <w:b/>
          <w:color w:val="000000"/>
          <w:shd w:val="clear" w:color="auto" w:fill="FFFFFF"/>
        </w:rPr>
        <w:t>Central Hub</w:t>
      </w:r>
      <w:r w:rsidR="00165D4B">
        <w:rPr>
          <w:rFonts w:asciiTheme="minorHAnsi" w:hAnsiTheme="minorHAnsi"/>
          <w:b/>
          <w:color w:val="000000"/>
          <w:shd w:val="clear" w:color="auto" w:fill="FFFFFF"/>
        </w:rPr>
        <w:t xml:space="preserve"> </w:t>
      </w:r>
    </w:p>
    <w:p w:rsidR="00165D4B" w:rsidRDefault="00DD2F2C" w:rsidP="00275874">
      <w:pPr>
        <w:jc w:val="left"/>
        <w:rPr>
          <w:rFonts w:asciiTheme="minorHAnsi" w:hAnsiTheme="minorHAnsi"/>
          <w:color w:val="000000"/>
          <w:shd w:val="clear" w:color="auto" w:fill="FFFFFF"/>
        </w:rPr>
      </w:pPr>
      <w:r>
        <w:rPr>
          <w:rFonts w:asciiTheme="minorHAnsi" w:hAnsiTheme="minorHAnsi"/>
          <w:color w:val="000000"/>
          <w:shd w:val="clear" w:color="auto" w:fill="FFFFFF"/>
        </w:rPr>
        <w:t xml:space="preserve">The central hub is the gateway between the outlet module and the user.  Data regarding scheduling </w:t>
      </w:r>
      <w:r w:rsidR="00B809DD">
        <w:rPr>
          <w:rFonts w:asciiTheme="minorHAnsi" w:hAnsiTheme="minorHAnsi"/>
          <w:color w:val="000000"/>
          <w:shd w:val="clear" w:color="auto" w:fill="FFFFFF"/>
        </w:rPr>
        <w:t xml:space="preserve">or profiles </w:t>
      </w:r>
      <w:r w:rsidR="00AE1341">
        <w:rPr>
          <w:rFonts w:asciiTheme="minorHAnsi" w:hAnsiTheme="minorHAnsi"/>
          <w:color w:val="000000"/>
          <w:shd w:val="clear" w:color="auto" w:fill="FFFFFF"/>
        </w:rPr>
        <w:t>will</w:t>
      </w:r>
      <w:r>
        <w:rPr>
          <w:rFonts w:asciiTheme="minorHAnsi" w:hAnsiTheme="minorHAnsi"/>
          <w:color w:val="000000"/>
          <w:shd w:val="clear" w:color="auto" w:fill="FFFFFF"/>
        </w:rPr>
        <w:t xml:space="preserve"> also be stored here.</w:t>
      </w:r>
    </w:p>
    <w:p w:rsidR="003D5D83" w:rsidRDefault="00165D4B" w:rsidP="00165D4B">
      <w:pPr>
        <w:pStyle w:val="ListParagraph"/>
        <w:numPr>
          <w:ilvl w:val="0"/>
          <w:numId w:val="19"/>
        </w:numPr>
        <w:jc w:val="left"/>
        <w:rPr>
          <w:rFonts w:asciiTheme="minorHAnsi" w:hAnsiTheme="minorHAnsi"/>
          <w:color w:val="000000"/>
          <w:shd w:val="clear" w:color="auto" w:fill="FFFFFF"/>
        </w:rPr>
      </w:pPr>
      <w:r>
        <w:rPr>
          <w:rFonts w:asciiTheme="minorHAnsi" w:hAnsiTheme="minorHAnsi"/>
          <w:color w:val="000000"/>
          <w:shd w:val="clear" w:color="auto" w:fill="FFFFFF"/>
        </w:rPr>
        <w:t>Raspberry Pi Model B</w:t>
      </w:r>
    </w:p>
    <w:p w:rsidR="006D210F" w:rsidRDefault="003D5D83" w:rsidP="003D5D83">
      <w:pPr>
        <w:pStyle w:val="ListParagraph"/>
        <w:numPr>
          <w:ilvl w:val="0"/>
          <w:numId w:val="19"/>
        </w:numPr>
        <w:spacing w:after="0"/>
        <w:jc w:val="left"/>
        <w:rPr>
          <w:rFonts w:asciiTheme="minorHAnsi" w:hAnsiTheme="minorHAnsi"/>
          <w:szCs w:val="36"/>
          <w:shd w:val="clear" w:color="auto" w:fill="FFFFFF"/>
        </w:rPr>
      </w:pPr>
      <w:r w:rsidRPr="00EB099A">
        <w:rPr>
          <w:rFonts w:asciiTheme="minorHAnsi" w:hAnsiTheme="minorHAnsi"/>
          <w:szCs w:val="36"/>
          <w:shd w:val="clear" w:color="auto" w:fill="FFFFFF"/>
        </w:rPr>
        <w:t>USB-CID - ZigBee USB Interface</w:t>
      </w:r>
    </w:p>
    <w:p w:rsidR="005E554C" w:rsidRDefault="006D210F" w:rsidP="003D5D83">
      <w:pPr>
        <w:pStyle w:val="ListParagraph"/>
        <w:numPr>
          <w:ilvl w:val="0"/>
          <w:numId w:val="19"/>
        </w:numPr>
        <w:spacing w:after="0"/>
        <w:jc w:val="left"/>
        <w:rPr>
          <w:rFonts w:asciiTheme="minorHAnsi" w:hAnsiTheme="minorHAnsi"/>
          <w:szCs w:val="36"/>
          <w:shd w:val="clear" w:color="auto" w:fill="FFFFFF"/>
        </w:rPr>
      </w:pPr>
      <w:r>
        <w:rPr>
          <w:rFonts w:asciiTheme="minorHAnsi" w:hAnsiTheme="minorHAnsi"/>
          <w:szCs w:val="36"/>
          <w:shd w:val="clear" w:color="auto" w:fill="FFFFFF"/>
        </w:rPr>
        <w:t>WiFi USB Dongle</w:t>
      </w:r>
    </w:p>
    <w:p w:rsidR="00165D4B" w:rsidRPr="003D5D83" w:rsidRDefault="00165D4B" w:rsidP="005E554C">
      <w:pPr>
        <w:pStyle w:val="ListParagraph"/>
        <w:spacing w:after="0"/>
        <w:jc w:val="left"/>
        <w:rPr>
          <w:rFonts w:asciiTheme="minorHAnsi" w:hAnsiTheme="minorHAnsi"/>
          <w:szCs w:val="36"/>
          <w:shd w:val="clear" w:color="auto" w:fill="FFFFFF"/>
        </w:rPr>
      </w:pPr>
    </w:p>
    <w:p w:rsidR="003D5D83" w:rsidRDefault="00EB099A" w:rsidP="003D5D83">
      <w:pPr>
        <w:ind w:left="360"/>
        <w:jc w:val="left"/>
        <w:rPr>
          <w:rFonts w:asciiTheme="minorHAnsi" w:hAnsiTheme="minorHAnsi"/>
          <w:color w:val="000000"/>
          <w:shd w:val="clear" w:color="auto" w:fill="FFFFFF"/>
        </w:rPr>
      </w:pPr>
      <w:r>
        <w:rPr>
          <w:rFonts w:asciiTheme="minorHAnsi" w:hAnsiTheme="minorHAnsi"/>
          <w:noProof/>
          <w:color w:val="000000"/>
          <w:shd w:val="clear" w:color="auto" w:fill="FFFFFF"/>
          <w:lang w:eastAsia="zh-CN"/>
        </w:rPr>
        <w:drawing>
          <wp:inline distT="0" distB="0" distL="0" distR="0">
            <wp:extent cx="1397635" cy="919810"/>
            <wp:effectExtent l="25400" t="0" r="0" b="0"/>
            <wp:docPr id="10" name="Picture 6" descr=":Screen Shot 2013-12-10 at 2.07.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3-12-10 at 2.07.02 AM.png"/>
                    <pic:cNvPicPr>
                      <a:picLocks noChangeAspect="1" noChangeArrowheads="1"/>
                    </pic:cNvPicPr>
                  </pic:nvPicPr>
                  <pic:blipFill>
                    <a:blip r:embed="rId22"/>
                    <a:srcRect/>
                    <a:stretch>
                      <a:fillRect/>
                    </a:stretch>
                  </pic:blipFill>
                  <pic:spPr bwMode="auto">
                    <a:xfrm>
                      <a:off x="0" y="0"/>
                      <a:ext cx="1403803" cy="923869"/>
                    </a:xfrm>
                    <a:prstGeom prst="rect">
                      <a:avLst/>
                    </a:prstGeom>
                    <a:noFill/>
                    <a:ln w="9525">
                      <a:noFill/>
                      <a:miter lim="800000"/>
                      <a:headEnd/>
                      <a:tailEnd/>
                    </a:ln>
                  </pic:spPr>
                </pic:pic>
              </a:graphicData>
            </a:graphic>
          </wp:inline>
        </w:drawing>
      </w:r>
      <w:r w:rsidR="003D5D83">
        <w:rPr>
          <w:rFonts w:asciiTheme="minorHAnsi" w:hAnsiTheme="minorHAnsi"/>
          <w:color w:val="000000"/>
          <w:shd w:val="clear" w:color="auto" w:fill="FFFFFF"/>
        </w:rPr>
        <w:t xml:space="preserve"> </w:t>
      </w:r>
      <w:r w:rsidR="003D5D83">
        <w:rPr>
          <w:rFonts w:asciiTheme="minorHAnsi" w:hAnsiTheme="minorHAnsi"/>
          <w:noProof/>
          <w:color w:val="000000"/>
          <w:shd w:val="clear" w:color="auto" w:fill="FFFFFF"/>
          <w:lang w:eastAsia="zh-CN"/>
        </w:rPr>
        <w:drawing>
          <wp:inline distT="0" distB="0" distL="0" distR="0">
            <wp:extent cx="1402013" cy="789940"/>
            <wp:effectExtent l="25400" t="0" r="0" b="0"/>
            <wp:docPr id="16" name="Picture 7" descr=":Screen Shot 2013-12-10 at 2.07.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3-12-10 at 2.07.53 AM.png"/>
                    <pic:cNvPicPr>
                      <a:picLocks noChangeAspect="1" noChangeArrowheads="1"/>
                    </pic:cNvPicPr>
                  </pic:nvPicPr>
                  <pic:blipFill>
                    <a:blip r:embed="rId23"/>
                    <a:srcRect/>
                    <a:stretch>
                      <a:fillRect/>
                    </a:stretch>
                  </pic:blipFill>
                  <pic:spPr bwMode="auto">
                    <a:xfrm>
                      <a:off x="0" y="0"/>
                      <a:ext cx="1402013" cy="789940"/>
                    </a:xfrm>
                    <a:prstGeom prst="rect">
                      <a:avLst/>
                    </a:prstGeom>
                    <a:noFill/>
                    <a:ln w="9525">
                      <a:noFill/>
                      <a:miter lim="800000"/>
                      <a:headEnd/>
                      <a:tailEnd/>
                    </a:ln>
                  </pic:spPr>
                </pic:pic>
              </a:graphicData>
            </a:graphic>
          </wp:inline>
        </w:drawing>
      </w:r>
      <w:r w:rsidR="006D210F">
        <w:rPr>
          <w:rFonts w:asciiTheme="minorHAnsi" w:hAnsiTheme="minorHAnsi"/>
          <w:color w:val="000000"/>
          <w:shd w:val="clear" w:color="auto" w:fill="FFFFFF"/>
        </w:rPr>
        <w:t xml:space="preserve">  </w:t>
      </w:r>
      <w:r w:rsidR="006D210F">
        <w:rPr>
          <w:rFonts w:asciiTheme="minorHAnsi" w:hAnsiTheme="minorHAnsi"/>
          <w:noProof/>
          <w:color w:val="000000"/>
          <w:shd w:val="clear" w:color="auto" w:fill="FFFFFF"/>
          <w:lang w:eastAsia="zh-CN"/>
        </w:rPr>
        <w:drawing>
          <wp:inline distT="0" distB="0" distL="0" distR="0">
            <wp:extent cx="1098253" cy="675049"/>
            <wp:effectExtent l="25400" t="0" r="0" b="0"/>
            <wp:docPr id="17" name="Picture 10" descr=":Screen Shot 2013-12-10 at 12.24.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Shot 2013-12-10 at 12.24.26 PM.png"/>
                    <pic:cNvPicPr>
                      <a:picLocks noChangeAspect="1" noChangeArrowheads="1"/>
                    </pic:cNvPicPr>
                  </pic:nvPicPr>
                  <pic:blipFill>
                    <a:blip r:embed="rId24"/>
                    <a:srcRect/>
                    <a:stretch>
                      <a:fillRect/>
                    </a:stretch>
                  </pic:blipFill>
                  <pic:spPr bwMode="auto">
                    <a:xfrm>
                      <a:off x="0" y="0"/>
                      <a:ext cx="1101010" cy="676744"/>
                    </a:xfrm>
                    <a:prstGeom prst="rect">
                      <a:avLst/>
                    </a:prstGeom>
                    <a:noFill/>
                    <a:ln w="9525">
                      <a:noFill/>
                      <a:miter lim="800000"/>
                      <a:headEnd/>
                      <a:tailEnd/>
                    </a:ln>
                  </pic:spPr>
                </pic:pic>
              </a:graphicData>
            </a:graphic>
          </wp:inline>
        </w:drawing>
      </w:r>
    </w:p>
    <w:p w:rsidR="00E34B83" w:rsidRPr="003D5D83" w:rsidRDefault="003D5D83" w:rsidP="003D5D83">
      <w:pPr>
        <w:ind w:left="360"/>
        <w:jc w:val="left"/>
        <w:rPr>
          <w:rFonts w:asciiTheme="minorHAnsi" w:hAnsiTheme="minorHAnsi"/>
          <w:i/>
          <w:color w:val="000000"/>
          <w:sz w:val="20"/>
          <w:shd w:val="clear" w:color="auto" w:fill="FFFFFF"/>
        </w:rPr>
      </w:pPr>
      <w:r>
        <w:rPr>
          <w:rFonts w:asciiTheme="minorHAnsi" w:hAnsiTheme="minorHAnsi"/>
          <w:i/>
          <w:color w:val="000000"/>
          <w:sz w:val="20"/>
          <w:shd w:val="clear" w:color="auto" w:fill="FFFFFF"/>
        </w:rPr>
        <w:t xml:space="preserve">              Raspberry Pi</w:t>
      </w:r>
      <w:r>
        <w:rPr>
          <w:rFonts w:asciiTheme="minorHAnsi" w:hAnsiTheme="minorHAnsi"/>
          <w:i/>
          <w:color w:val="000000"/>
          <w:sz w:val="20"/>
          <w:shd w:val="clear" w:color="auto" w:fill="FFFFFF"/>
        </w:rPr>
        <w:tab/>
      </w:r>
      <w:r>
        <w:rPr>
          <w:rFonts w:asciiTheme="minorHAnsi" w:hAnsiTheme="minorHAnsi"/>
          <w:i/>
          <w:color w:val="000000"/>
          <w:sz w:val="20"/>
          <w:shd w:val="clear" w:color="auto" w:fill="FFFFFF"/>
        </w:rPr>
        <w:tab/>
        <w:t xml:space="preserve">       </w:t>
      </w:r>
      <w:r w:rsidR="00621D01">
        <w:rPr>
          <w:rFonts w:asciiTheme="minorHAnsi" w:hAnsiTheme="minorHAnsi"/>
          <w:i/>
          <w:color w:val="000000"/>
          <w:sz w:val="20"/>
          <w:shd w:val="clear" w:color="auto" w:fill="FFFFFF"/>
        </w:rPr>
        <w:t>USB-CID-ZigB</w:t>
      </w:r>
      <w:r>
        <w:rPr>
          <w:rFonts w:asciiTheme="minorHAnsi" w:hAnsiTheme="minorHAnsi"/>
          <w:i/>
          <w:color w:val="000000"/>
          <w:sz w:val="20"/>
          <w:shd w:val="clear" w:color="auto" w:fill="FFFFFF"/>
        </w:rPr>
        <w:t>ee</w:t>
      </w:r>
      <w:r w:rsidR="006D210F">
        <w:rPr>
          <w:rFonts w:asciiTheme="minorHAnsi" w:hAnsiTheme="minorHAnsi"/>
          <w:i/>
          <w:color w:val="000000"/>
          <w:sz w:val="20"/>
          <w:shd w:val="clear" w:color="auto" w:fill="FFFFFF"/>
        </w:rPr>
        <w:tab/>
        <w:t xml:space="preserve">     WiFi USB Dongle</w:t>
      </w:r>
    </w:p>
    <w:p w:rsidR="005F0127" w:rsidRDefault="005F0127" w:rsidP="00450A39">
      <w:pPr>
        <w:jc w:val="left"/>
        <w:rPr>
          <w:rFonts w:asciiTheme="minorHAnsi" w:hAnsiTheme="minorHAnsi"/>
          <w:b/>
          <w:color w:val="000000"/>
          <w:shd w:val="clear" w:color="auto" w:fill="FFFFFF"/>
        </w:rPr>
      </w:pPr>
    </w:p>
    <w:p w:rsidR="00743D74" w:rsidRDefault="00A617F0" w:rsidP="00450A39">
      <w:pPr>
        <w:jc w:val="left"/>
        <w:rPr>
          <w:rFonts w:asciiTheme="minorHAnsi" w:hAnsiTheme="minorHAnsi"/>
          <w:b/>
          <w:color w:val="000000"/>
          <w:shd w:val="clear" w:color="auto" w:fill="FFFFFF"/>
        </w:rPr>
      </w:pPr>
      <w:r w:rsidRPr="00A617F0">
        <w:rPr>
          <w:rFonts w:asciiTheme="minorHAnsi" w:hAnsiTheme="minorHAnsi"/>
          <w:b/>
          <w:color w:val="000000"/>
          <w:shd w:val="clear" w:color="auto" w:fill="FFFFFF"/>
        </w:rPr>
        <w:t xml:space="preserve">3. </w:t>
      </w:r>
      <w:r w:rsidR="00450A39" w:rsidRPr="00A617F0">
        <w:rPr>
          <w:rFonts w:asciiTheme="minorHAnsi" w:hAnsiTheme="minorHAnsi"/>
          <w:b/>
          <w:color w:val="000000"/>
          <w:shd w:val="clear" w:color="auto" w:fill="FFFFFF"/>
        </w:rPr>
        <w:t>Mobile/Web Application</w:t>
      </w:r>
    </w:p>
    <w:p w:rsidR="0040255E" w:rsidRDefault="00743D74" w:rsidP="00450A39">
      <w:pPr>
        <w:jc w:val="left"/>
        <w:rPr>
          <w:rFonts w:asciiTheme="minorHAnsi" w:hAnsiTheme="minorHAnsi"/>
          <w:color w:val="000000"/>
          <w:shd w:val="clear" w:color="auto" w:fill="FFFFFF"/>
        </w:rPr>
      </w:pPr>
      <w:commentRangeStart w:id="12"/>
      <w:r>
        <w:rPr>
          <w:rFonts w:asciiTheme="minorHAnsi" w:hAnsiTheme="minorHAnsi"/>
          <w:color w:val="000000"/>
          <w:shd w:val="clear" w:color="auto" w:fill="FFFFFF"/>
        </w:rPr>
        <w:t>The Android mobile and web application is the user interface for our system.</w:t>
      </w:r>
      <w:r w:rsidR="00B90104">
        <w:rPr>
          <w:rFonts w:asciiTheme="minorHAnsi" w:hAnsiTheme="minorHAnsi"/>
          <w:color w:val="000000"/>
          <w:shd w:val="clear" w:color="auto" w:fill="FFFFFF"/>
        </w:rPr>
        <w:t xml:space="preserve">  It will allow the user to interact with their devices with on/off and personalized scheduling features.</w:t>
      </w:r>
      <w:commentRangeEnd w:id="12"/>
      <w:r w:rsidR="009969FD">
        <w:rPr>
          <w:rStyle w:val="CommentReference"/>
        </w:rPr>
        <w:commentReference w:id="12"/>
      </w:r>
    </w:p>
    <w:p w:rsidR="00450A39" w:rsidRPr="00743D74" w:rsidRDefault="00450A39" w:rsidP="00450A39">
      <w:pPr>
        <w:jc w:val="left"/>
        <w:rPr>
          <w:rFonts w:asciiTheme="minorHAnsi" w:hAnsiTheme="minorHAnsi"/>
          <w:color w:val="000000"/>
          <w:shd w:val="clear" w:color="auto" w:fill="FFFFFF"/>
        </w:rPr>
      </w:pPr>
      <w:commentRangeStart w:id="13"/>
    </w:p>
    <w:p w:rsidR="00B809DD" w:rsidRDefault="00B809DD" w:rsidP="00275874">
      <w:pPr>
        <w:jc w:val="left"/>
        <w:rPr>
          <w:rFonts w:asciiTheme="minorHAnsi" w:hAnsiTheme="minorHAnsi"/>
          <w:b/>
          <w:iCs/>
          <w:u w:val="single"/>
        </w:rPr>
      </w:pPr>
      <w:r>
        <w:rPr>
          <w:rFonts w:asciiTheme="minorHAnsi" w:hAnsiTheme="minorHAnsi"/>
          <w:b/>
          <w:iCs/>
          <w:u w:val="single"/>
        </w:rPr>
        <w:t>The Outlet Module</w:t>
      </w:r>
      <w:commentRangeEnd w:id="13"/>
      <w:r w:rsidR="009969FD">
        <w:rPr>
          <w:rStyle w:val="CommentReference"/>
        </w:rPr>
        <w:commentReference w:id="13"/>
      </w:r>
    </w:p>
    <w:p w:rsidR="00906927" w:rsidRPr="00906927" w:rsidRDefault="00906927" w:rsidP="00275874">
      <w:pPr>
        <w:jc w:val="left"/>
        <w:rPr>
          <w:rFonts w:asciiTheme="minorHAnsi" w:hAnsiTheme="minorHAnsi"/>
          <w:iCs/>
          <w:u w:val="single"/>
        </w:rPr>
      </w:pPr>
      <w:r w:rsidRPr="00906927">
        <w:rPr>
          <w:rFonts w:asciiTheme="minorHAnsi" w:hAnsiTheme="minorHAnsi"/>
          <w:iCs/>
          <w:u w:val="single"/>
        </w:rPr>
        <w:t>Current Measurement</w:t>
      </w:r>
    </w:p>
    <w:p w:rsidR="00906927" w:rsidRDefault="00303E75" w:rsidP="00275874">
      <w:pPr>
        <w:jc w:val="left"/>
        <w:rPr>
          <w:rFonts w:asciiTheme="minorHAnsi" w:hAnsiTheme="minorHAnsi"/>
          <w:color w:val="000000"/>
          <w:shd w:val="clear" w:color="auto" w:fill="FFFFFF"/>
        </w:rPr>
      </w:pPr>
      <w:r>
        <w:rPr>
          <w:rFonts w:asciiTheme="minorHAnsi" w:hAnsiTheme="minorHAnsi"/>
          <w:iCs/>
        </w:rPr>
        <w:t>The outlet</w:t>
      </w:r>
      <w:r w:rsidR="00B809DD">
        <w:rPr>
          <w:rFonts w:asciiTheme="minorHAnsi" w:hAnsiTheme="minorHAnsi"/>
          <w:iCs/>
        </w:rPr>
        <w:t xml:space="preserve"> module is comprised of a </w:t>
      </w:r>
      <w:r w:rsidR="00B809DD">
        <w:rPr>
          <w:rFonts w:asciiTheme="minorHAnsi" w:hAnsiTheme="minorHAnsi"/>
          <w:color w:val="000000"/>
          <w:shd w:val="clear" w:color="auto" w:fill="FFFFFF"/>
        </w:rPr>
        <w:t xml:space="preserve">TI CC2530 </w:t>
      </w:r>
      <w:r w:rsidR="00303D19">
        <w:rPr>
          <w:rFonts w:asciiTheme="minorHAnsi" w:hAnsiTheme="minorHAnsi"/>
          <w:color w:val="000000"/>
          <w:shd w:val="clear" w:color="auto" w:fill="FFFFFF"/>
        </w:rPr>
        <w:t>microcontroller</w:t>
      </w:r>
      <w:r w:rsidR="00B809DD">
        <w:rPr>
          <w:rFonts w:asciiTheme="minorHAnsi" w:hAnsiTheme="minorHAnsi"/>
          <w:color w:val="000000"/>
          <w:shd w:val="clear" w:color="auto" w:fill="FFFFFF"/>
        </w:rPr>
        <w:t xml:space="preserve"> </w:t>
      </w:r>
      <w:r>
        <w:rPr>
          <w:rFonts w:asciiTheme="minorHAnsi" w:hAnsiTheme="minorHAnsi"/>
          <w:color w:val="000000"/>
          <w:shd w:val="clear" w:color="auto" w:fill="FFFFFF"/>
        </w:rPr>
        <w:t>connected to</w:t>
      </w:r>
      <w:r w:rsidR="00B809DD">
        <w:rPr>
          <w:rFonts w:asciiTheme="minorHAnsi" w:hAnsiTheme="minorHAnsi"/>
          <w:color w:val="000000"/>
          <w:shd w:val="clear" w:color="auto" w:fill="FFFFFF"/>
        </w:rPr>
        <w:t xml:space="preserve"> an outlet adapter</w:t>
      </w:r>
      <w:r>
        <w:rPr>
          <w:rFonts w:asciiTheme="minorHAnsi" w:hAnsiTheme="minorHAnsi"/>
          <w:color w:val="000000"/>
          <w:shd w:val="clear" w:color="auto" w:fill="FFFFFF"/>
        </w:rPr>
        <w:t xml:space="preserve"> in such a way that we are able to measure the AC current being drawn by the device when the outlet module is plugged into an electrical socket</w:t>
      </w:r>
      <w:r w:rsidR="00906927">
        <w:rPr>
          <w:rFonts w:asciiTheme="minorHAnsi" w:hAnsiTheme="minorHAnsi"/>
          <w:color w:val="000000"/>
          <w:shd w:val="clear" w:color="auto" w:fill="FFFFFF"/>
        </w:rPr>
        <w:t>, and the device is plugged into the module</w:t>
      </w:r>
      <w:r>
        <w:rPr>
          <w:rFonts w:asciiTheme="minorHAnsi" w:hAnsiTheme="minorHAnsi"/>
          <w:color w:val="000000"/>
          <w:shd w:val="clear" w:color="auto" w:fill="FFFFFF"/>
        </w:rPr>
        <w:t>.</w:t>
      </w:r>
      <w:r w:rsidR="00906927">
        <w:rPr>
          <w:rFonts w:asciiTheme="minorHAnsi" w:hAnsiTheme="minorHAnsi"/>
          <w:color w:val="000000"/>
          <w:shd w:val="clear" w:color="auto" w:fill="FFFFFF"/>
        </w:rPr>
        <w:t xml:space="preserve">  The microcontroller acts as a mini oscilloscope, measuring current vs. time.</w:t>
      </w:r>
    </w:p>
    <w:p w:rsidR="00906927" w:rsidRDefault="00906927" w:rsidP="00275874">
      <w:pPr>
        <w:jc w:val="left"/>
        <w:rPr>
          <w:rFonts w:asciiTheme="minorHAnsi" w:hAnsiTheme="minorHAnsi"/>
          <w:color w:val="000000"/>
          <w:u w:val="single"/>
          <w:shd w:val="clear" w:color="auto" w:fill="FFFFFF"/>
        </w:rPr>
      </w:pPr>
      <w:r w:rsidRPr="00906927">
        <w:rPr>
          <w:rFonts w:asciiTheme="minorHAnsi" w:hAnsiTheme="minorHAnsi"/>
          <w:color w:val="000000"/>
          <w:u w:val="single"/>
          <w:shd w:val="clear" w:color="auto" w:fill="FFFFFF"/>
        </w:rPr>
        <w:t>Automatic Load Recognition</w:t>
      </w:r>
    </w:p>
    <w:p w:rsidR="009C7009" w:rsidRDefault="00906927" w:rsidP="00275874">
      <w:pPr>
        <w:jc w:val="left"/>
        <w:rPr>
          <w:rFonts w:asciiTheme="minorHAnsi" w:hAnsiTheme="minorHAnsi"/>
          <w:color w:val="000000"/>
          <w:shd w:val="clear" w:color="auto" w:fill="FFFFFF"/>
        </w:rPr>
      </w:pPr>
      <w:r>
        <w:rPr>
          <w:rFonts w:asciiTheme="minorHAnsi" w:hAnsiTheme="minorHAnsi"/>
          <w:color w:val="000000"/>
          <w:shd w:val="clear" w:color="auto" w:fill="FFFFFF"/>
        </w:rPr>
        <w:t xml:space="preserve">After </w:t>
      </w:r>
      <w:r w:rsidR="00303D19">
        <w:rPr>
          <w:rFonts w:asciiTheme="minorHAnsi" w:hAnsiTheme="minorHAnsi"/>
          <w:color w:val="000000"/>
          <w:shd w:val="clear" w:color="auto" w:fill="FFFFFF"/>
        </w:rPr>
        <w:t>testing</w:t>
      </w:r>
      <w:r>
        <w:rPr>
          <w:rFonts w:asciiTheme="minorHAnsi" w:hAnsiTheme="minorHAnsi"/>
          <w:color w:val="000000"/>
          <w:shd w:val="clear" w:color="auto" w:fill="FFFFFF"/>
        </w:rPr>
        <w:t xml:space="preserve"> different methods for characterizing devices such as the analysis of active and reactive power, harmonics, </w:t>
      </w:r>
      <w:r w:rsidR="00303D19">
        <w:rPr>
          <w:rFonts w:asciiTheme="minorHAnsi" w:hAnsiTheme="minorHAnsi"/>
          <w:color w:val="000000"/>
          <w:shd w:val="clear" w:color="auto" w:fill="FFFFFF"/>
        </w:rPr>
        <w:t xml:space="preserve">current waveforms, and </w:t>
      </w:r>
      <w:r>
        <w:rPr>
          <w:rFonts w:asciiTheme="minorHAnsi" w:hAnsiTheme="minorHAnsi"/>
          <w:color w:val="000000"/>
          <w:shd w:val="clear" w:color="auto" w:fill="FFFFFF"/>
        </w:rPr>
        <w:t xml:space="preserve">instantaneous power waveforms, we came to the conclusion that the best way to differentiate between different devices is by looking at the current vs. time waveform.  </w:t>
      </w:r>
      <w:r w:rsidR="00903026">
        <w:rPr>
          <w:rFonts w:asciiTheme="minorHAnsi" w:hAnsiTheme="minorHAnsi"/>
          <w:color w:val="000000"/>
          <w:shd w:val="clear" w:color="auto" w:fill="FFFFFF"/>
        </w:rPr>
        <w:t>The TI CC2530</w:t>
      </w:r>
      <w:r w:rsidR="00303D19">
        <w:rPr>
          <w:rFonts w:asciiTheme="minorHAnsi" w:hAnsiTheme="minorHAnsi"/>
          <w:color w:val="000000"/>
          <w:shd w:val="clear" w:color="auto" w:fill="FFFFFF"/>
        </w:rPr>
        <w:t xml:space="preserve"> acts as a digital signal processor by sampling the current waveform real time.  The automatic device recognition algorithm is implemented on the TI CC2530, gathering data such as </w:t>
      </w:r>
      <w:r w:rsidR="002A7CF2">
        <w:rPr>
          <w:rFonts w:asciiTheme="minorHAnsi" w:hAnsiTheme="minorHAnsi"/>
          <w:color w:val="000000"/>
          <w:shd w:val="clear" w:color="auto" w:fill="FFFFFF"/>
        </w:rPr>
        <w:t>amplitude, r</w:t>
      </w:r>
      <w:bookmarkStart w:id="14" w:name="_GoBack"/>
      <w:bookmarkEnd w:id="14"/>
      <w:r w:rsidR="002A7CF2">
        <w:rPr>
          <w:rFonts w:asciiTheme="minorHAnsi" w:hAnsiTheme="minorHAnsi"/>
          <w:color w:val="000000"/>
          <w:shd w:val="clear" w:color="auto" w:fill="FFFFFF"/>
        </w:rPr>
        <w:t xml:space="preserve">ise time, fall time, etc.  This data is then compared with a database of device profiles, and is matched with the device that has the closest waveform characteristics.  </w:t>
      </w:r>
    </w:p>
    <w:p w:rsidR="00260BB4" w:rsidRDefault="00260BB4" w:rsidP="00275874">
      <w:pPr>
        <w:jc w:val="left"/>
        <w:rPr>
          <w:rFonts w:asciiTheme="minorHAnsi" w:hAnsiTheme="minorHAnsi"/>
          <w:color w:val="000000"/>
          <w:u w:val="single"/>
          <w:shd w:val="clear" w:color="auto" w:fill="FFFFFF"/>
        </w:rPr>
      </w:pPr>
    </w:p>
    <w:p w:rsidR="009C7009" w:rsidRDefault="009C7009" w:rsidP="00275874">
      <w:pPr>
        <w:jc w:val="left"/>
        <w:rPr>
          <w:rFonts w:asciiTheme="minorHAnsi" w:hAnsiTheme="minorHAnsi"/>
          <w:color w:val="000000"/>
          <w:u w:val="single"/>
          <w:shd w:val="clear" w:color="auto" w:fill="FFFFFF"/>
        </w:rPr>
      </w:pPr>
      <w:r w:rsidRPr="009C7009">
        <w:rPr>
          <w:rFonts w:asciiTheme="minorHAnsi" w:hAnsiTheme="minorHAnsi"/>
          <w:color w:val="000000"/>
          <w:u w:val="single"/>
          <w:shd w:val="clear" w:color="auto" w:fill="FFFFFF"/>
        </w:rPr>
        <w:lastRenderedPageBreak/>
        <w:t>Connectivity</w:t>
      </w:r>
    </w:p>
    <w:p w:rsidR="005F0127" w:rsidRPr="008C7EAD" w:rsidRDefault="009C7009" w:rsidP="00802C2C">
      <w:pPr>
        <w:jc w:val="left"/>
        <w:rPr>
          <w:rFonts w:asciiTheme="minorHAnsi" w:hAnsiTheme="minorHAnsi"/>
          <w:color w:val="000000"/>
          <w:shd w:val="clear" w:color="auto" w:fill="FFFFFF"/>
        </w:rPr>
      </w:pPr>
      <w:r>
        <w:rPr>
          <w:rFonts w:asciiTheme="minorHAnsi" w:hAnsiTheme="minorHAnsi"/>
          <w:color w:val="000000"/>
          <w:shd w:val="clear" w:color="auto" w:fill="FFFFFF"/>
        </w:rPr>
        <w:t xml:space="preserve">We </w:t>
      </w:r>
      <w:r w:rsidR="00875BCC">
        <w:rPr>
          <w:rFonts w:asciiTheme="minorHAnsi" w:hAnsiTheme="minorHAnsi"/>
          <w:color w:val="000000"/>
          <w:shd w:val="clear" w:color="auto" w:fill="FFFFFF"/>
        </w:rPr>
        <w:t>have chosen</w:t>
      </w:r>
      <w:r>
        <w:rPr>
          <w:rFonts w:asciiTheme="minorHAnsi" w:hAnsiTheme="minorHAnsi"/>
          <w:color w:val="000000"/>
          <w:shd w:val="clear" w:color="auto" w:fill="FFFFFF"/>
        </w:rPr>
        <w:t xml:space="preserve"> the TI CC2530 to do our signal processing due to the fact that it is a strong machine</w:t>
      </w:r>
      <w:r w:rsidR="00875BCC">
        <w:rPr>
          <w:rFonts w:asciiTheme="minorHAnsi" w:hAnsiTheme="minorHAnsi"/>
          <w:color w:val="000000"/>
          <w:shd w:val="clear" w:color="auto" w:fill="FFFFFF"/>
        </w:rPr>
        <w:t xml:space="preserve"> that is ZigBee enabled.  We want to use the Zigbee wireless protocol due to the fact that it is low power and low cost, and very common is smart homes.  Because we the goal of our project is to save energy within the average household, it only makes sense that our system is low power and relatively cheap.</w:t>
      </w:r>
      <w:r w:rsidR="00802C2C">
        <w:rPr>
          <w:rFonts w:asciiTheme="minorHAnsi" w:hAnsiTheme="minorHAnsi"/>
          <w:color w:val="000000"/>
          <w:shd w:val="clear" w:color="auto" w:fill="FFFFFF"/>
        </w:rPr>
        <w:t xml:space="preserve">  </w:t>
      </w:r>
    </w:p>
    <w:p w:rsidR="008C7EAD" w:rsidRDefault="008C7EAD" w:rsidP="00802C2C">
      <w:pPr>
        <w:jc w:val="left"/>
        <w:rPr>
          <w:rFonts w:asciiTheme="minorHAnsi" w:hAnsiTheme="minorHAnsi"/>
          <w:b/>
          <w:iCs/>
          <w:u w:val="single"/>
        </w:rPr>
      </w:pPr>
    </w:p>
    <w:p w:rsidR="00354E01" w:rsidRDefault="00802C2C" w:rsidP="00802C2C">
      <w:pPr>
        <w:jc w:val="left"/>
        <w:rPr>
          <w:rFonts w:asciiTheme="minorHAnsi" w:hAnsiTheme="minorHAnsi"/>
          <w:b/>
          <w:iCs/>
          <w:u w:val="single"/>
        </w:rPr>
      </w:pPr>
      <w:r>
        <w:rPr>
          <w:rFonts w:asciiTheme="minorHAnsi" w:hAnsiTheme="minorHAnsi"/>
          <w:b/>
          <w:iCs/>
          <w:u w:val="single"/>
        </w:rPr>
        <w:t>The Central Hub</w:t>
      </w:r>
    </w:p>
    <w:p w:rsidR="005514EC" w:rsidRDefault="001A2B3C" w:rsidP="00802C2C">
      <w:pPr>
        <w:jc w:val="left"/>
        <w:rPr>
          <w:rFonts w:asciiTheme="minorHAnsi" w:hAnsiTheme="minorHAnsi"/>
          <w:iCs/>
          <w:u w:val="single"/>
        </w:rPr>
      </w:pPr>
      <w:r>
        <w:rPr>
          <w:rFonts w:asciiTheme="minorHAnsi" w:hAnsiTheme="minorHAnsi"/>
          <w:iCs/>
          <w:u w:val="single"/>
        </w:rPr>
        <w:t>Connectivity</w:t>
      </w:r>
    </w:p>
    <w:p w:rsidR="006D210F" w:rsidRDefault="005514EC" w:rsidP="00802C2C">
      <w:pPr>
        <w:jc w:val="left"/>
        <w:rPr>
          <w:rFonts w:asciiTheme="minorHAnsi" w:hAnsiTheme="minorHAnsi"/>
          <w:iCs/>
        </w:rPr>
      </w:pPr>
      <w:r>
        <w:rPr>
          <w:rFonts w:asciiTheme="minorHAnsi" w:hAnsiTheme="minorHAnsi"/>
          <w:iCs/>
        </w:rPr>
        <w:t>The central hub</w:t>
      </w:r>
      <w:r w:rsidR="00012279">
        <w:rPr>
          <w:rFonts w:asciiTheme="minorHAnsi" w:hAnsiTheme="minorHAnsi"/>
          <w:iCs/>
        </w:rPr>
        <w:t xml:space="preserve"> </w:t>
      </w:r>
      <w:r>
        <w:rPr>
          <w:rFonts w:asciiTheme="minorHAnsi" w:hAnsiTheme="minorHAnsi"/>
          <w:iCs/>
        </w:rPr>
        <w:t>for our product is a Raspberry Pi Model B device.  This is a mini WiFi enabled Linux computer that is</w:t>
      </w:r>
      <w:r w:rsidR="0088318D">
        <w:rPr>
          <w:rFonts w:asciiTheme="minorHAnsi" w:hAnsiTheme="minorHAnsi"/>
          <w:iCs/>
        </w:rPr>
        <w:t xml:space="preserve"> sold at an affordable price.  Being the gateway of the system, the Raspberry Pi will communicate with </w:t>
      </w:r>
      <w:r w:rsidR="00D3610C">
        <w:rPr>
          <w:rFonts w:asciiTheme="minorHAnsi" w:hAnsiTheme="minorHAnsi"/>
          <w:iCs/>
        </w:rPr>
        <w:t>not only</w:t>
      </w:r>
      <w:r w:rsidR="0088318D">
        <w:rPr>
          <w:rFonts w:asciiTheme="minorHAnsi" w:hAnsiTheme="minorHAnsi"/>
          <w:iCs/>
        </w:rPr>
        <w:t xml:space="preserve"> the </w:t>
      </w:r>
      <w:r w:rsidR="00EE26FD">
        <w:rPr>
          <w:rFonts w:asciiTheme="minorHAnsi" w:hAnsiTheme="minorHAnsi"/>
          <w:iCs/>
        </w:rPr>
        <w:t>wall module (</w:t>
      </w:r>
      <w:r w:rsidR="0088318D">
        <w:rPr>
          <w:rFonts w:asciiTheme="minorHAnsi" w:hAnsiTheme="minorHAnsi"/>
          <w:iCs/>
        </w:rPr>
        <w:t>TI CC2530</w:t>
      </w:r>
      <w:r w:rsidR="00EE26FD">
        <w:rPr>
          <w:rFonts w:asciiTheme="minorHAnsi" w:hAnsiTheme="minorHAnsi"/>
          <w:iCs/>
        </w:rPr>
        <w:t>)</w:t>
      </w:r>
      <w:r w:rsidR="0088318D">
        <w:rPr>
          <w:rFonts w:asciiTheme="minorHAnsi" w:hAnsiTheme="minorHAnsi"/>
          <w:iCs/>
        </w:rPr>
        <w:t xml:space="preserve">, but also the user’s mobile/web application.  We chose this specific device as our central hub not only because it is extremely cheap, </w:t>
      </w:r>
      <w:r w:rsidR="00D3610C">
        <w:rPr>
          <w:rFonts w:asciiTheme="minorHAnsi" w:hAnsiTheme="minorHAnsi"/>
          <w:iCs/>
        </w:rPr>
        <w:t>but also</w:t>
      </w:r>
      <w:r w:rsidR="0088318D">
        <w:rPr>
          <w:rFonts w:asciiTheme="minorHAnsi" w:hAnsiTheme="minorHAnsi"/>
          <w:iCs/>
        </w:rPr>
        <w:t xml:space="preserve"> for the USB ports that can allow for different wireless connectivity protocols as well as the large amount of documentation regarding connecting the Raspberry Pi to different microcontrollers or mobile applications.</w:t>
      </w:r>
      <w:r w:rsidR="00D3610C">
        <w:rPr>
          <w:rFonts w:asciiTheme="minorHAnsi" w:hAnsiTheme="minorHAnsi"/>
          <w:iCs/>
        </w:rPr>
        <w:t xml:space="preserve">  Our plan is to connect Zigbee and WiFi USB dongles to the </w:t>
      </w:r>
      <w:r w:rsidR="002C387B">
        <w:rPr>
          <w:rFonts w:asciiTheme="minorHAnsi" w:hAnsiTheme="minorHAnsi"/>
          <w:iCs/>
        </w:rPr>
        <w:t>hub</w:t>
      </w:r>
      <w:r w:rsidR="00D3610C">
        <w:rPr>
          <w:rFonts w:asciiTheme="minorHAnsi" w:hAnsiTheme="minorHAnsi"/>
          <w:iCs/>
        </w:rPr>
        <w:t>, allowing data to b</w:t>
      </w:r>
      <w:r w:rsidR="00C12592">
        <w:rPr>
          <w:rFonts w:asciiTheme="minorHAnsi" w:hAnsiTheme="minorHAnsi"/>
          <w:iCs/>
        </w:rPr>
        <w:t>e sent from the wall module to the Raspberry Pi via ZigBee, and then from the Raspberry Pi to the mobile/web application via WiFi.</w:t>
      </w:r>
      <w:r w:rsidR="003F2531">
        <w:rPr>
          <w:rFonts w:asciiTheme="minorHAnsi" w:hAnsiTheme="minorHAnsi"/>
          <w:iCs/>
        </w:rPr>
        <w:t xml:space="preserve">  </w:t>
      </w:r>
      <w:r w:rsidR="005C189A">
        <w:rPr>
          <w:rFonts w:asciiTheme="minorHAnsi" w:hAnsiTheme="minorHAnsi"/>
          <w:iCs/>
        </w:rPr>
        <w:t>We chose to use WiFi for communication between the mobile</w:t>
      </w:r>
      <w:r w:rsidR="0049498A">
        <w:rPr>
          <w:rFonts w:asciiTheme="minorHAnsi" w:hAnsiTheme="minorHAnsi"/>
          <w:iCs/>
        </w:rPr>
        <w:t>/web</w:t>
      </w:r>
      <w:r w:rsidR="005C189A">
        <w:rPr>
          <w:rFonts w:asciiTheme="minorHAnsi" w:hAnsiTheme="minorHAnsi"/>
          <w:iCs/>
        </w:rPr>
        <w:t xml:space="preserve"> application </w:t>
      </w:r>
      <w:r w:rsidR="0049498A">
        <w:rPr>
          <w:rFonts w:asciiTheme="minorHAnsi" w:hAnsiTheme="minorHAnsi"/>
          <w:iCs/>
        </w:rPr>
        <w:t>and</w:t>
      </w:r>
      <w:r w:rsidR="005C189A">
        <w:rPr>
          <w:rFonts w:asciiTheme="minorHAnsi" w:hAnsiTheme="minorHAnsi"/>
          <w:iCs/>
        </w:rPr>
        <w:t xml:space="preserve"> the central hub </w:t>
      </w:r>
      <w:r w:rsidR="002F5A28">
        <w:rPr>
          <w:rFonts w:asciiTheme="minorHAnsi" w:hAnsiTheme="minorHAnsi"/>
          <w:iCs/>
        </w:rPr>
        <w:t>because the majority of</w:t>
      </w:r>
      <w:r w:rsidR="00DE1FA4">
        <w:rPr>
          <w:rFonts w:asciiTheme="minorHAnsi" w:hAnsiTheme="minorHAnsi"/>
          <w:iCs/>
        </w:rPr>
        <w:t xml:space="preserve"> American</w:t>
      </w:r>
      <w:r w:rsidR="002F5A28">
        <w:rPr>
          <w:rFonts w:asciiTheme="minorHAnsi" w:hAnsiTheme="minorHAnsi"/>
          <w:iCs/>
        </w:rPr>
        <w:t xml:space="preserve"> homes are WiFi enabled.  Also, there is </w:t>
      </w:r>
      <w:r w:rsidR="0049498A">
        <w:rPr>
          <w:rFonts w:asciiTheme="minorHAnsi" w:hAnsiTheme="minorHAnsi"/>
          <w:iCs/>
        </w:rPr>
        <w:t xml:space="preserve">large amount of data and </w:t>
      </w:r>
      <w:r w:rsidR="000A39A2">
        <w:rPr>
          <w:rFonts w:asciiTheme="minorHAnsi" w:hAnsiTheme="minorHAnsi"/>
          <w:iCs/>
        </w:rPr>
        <w:t xml:space="preserve">many </w:t>
      </w:r>
      <w:r w:rsidR="0049498A">
        <w:rPr>
          <w:rFonts w:asciiTheme="minorHAnsi" w:hAnsiTheme="minorHAnsi"/>
          <w:iCs/>
        </w:rPr>
        <w:t xml:space="preserve">tools available for interfacing </w:t>
      </w:r>
      <w:r w:rsidR="0044167A">
        <w:rPr>
          <w:rFonts w:asciiTheme="minorHAnsi" w:hAnsiTheme="minorHAnsi"/>
          <w:iCs/>
        </w:rPr>
        <w:t xml:space="preserve">user </w:t>
      </w:r>
      <w:r w:rsidR="0049498A">
        <w:rPr>
          <w:rFonts w:asciiTheme="minorHAnsi" w:hAnsiTheme="minorHAnsi"/>
          <w:iCs/>
        </w:rPr>
        <w:t>applications and the Raspberry Pi.</w:t>
      </w:r>
    </w:p>
    <w:p w:rsidR="001A2B3C" w:rsidRDefault="001A2B3C" w:rsidP="001A2B3C">
      <w:pPr>
        <w:jc w:val="left"/>
        <w:rPr>
          <w:rFonts w:asciiTheme="minorHAnsi" w:hAnsiTheme="minorHAnsi"/>
          <w:iCs/>
          <w:u w:val="single"/>
        </w:rPr>
      </w:pPr>
      <w:r>
        <w:rPr>
          <w:rFonts w:asciiTheme="minorHAnsi" w:hAnsiTheme="minorHAnsi"/>
          <w:iCs/>
          <w:u w:val="single"/>
        </w:rPr>
        <w:t>Data Storage</w:t>
      </w:r>
    </w:p>
    <w:p w:rsidR="007B345B" w:rsidRDefault="001A2B3C" w:rsidP="00802C2C">
      <w:pPr>
        <w:jc w:val="left"/>
        <w:rPr>
          <w:rFonts w:asciiTheme="minorHAnsi" w:hAnsiTheme="minorHAnsi"/>
          <w:iCs/>
        </w:rPr>
      </w:pPr>
      <w:r>
        <w:rPr>
          <w:rFonts w:asciiTheme="minorHAnsi" w:hAnsiTheme="minorHAnsi"/>
          <w:iCs/>
        </w:rPr>
        <w:t xml:space="preserve">The Raspberry Pi has 512 </w:t>
      </w:r>
      <w:r w:rsidR="00071E57">
        <w:rPr>
          <w:rFonts w:asciiTheme="minorHAnsi" w:hAnsiTheme="minorHAnsi"/>
          <w:iCs/>
        </w:rPr>
        <w:t>MB</w:t>
      </w:r>
      <w:r>
        <w:rPr>
          <w:rFonts w:asciiTheme="minorHAnsi" w:hAnsiTheme="minorHAnsi"/>
          <w:iCs/>
        </w:rPr>
        <w:t xml:space="preserve"> of RAM, allowing for storage of data on the central hub.  Data regarding personalized scheduling</w:t>
      </w:r>
      <w:r w:rsidR="00ED0820">
        <w:rPr>
          <w:rFonts w:asciiTheme="minorHAnsi" w:hAnsiTheme="minorHAnsi"/>
          <w:iCs/>
        </w:rPr>
        <w:t xml:space="preserve"> will be stored on the Raspberry Pi</w:t>
      </w:r>
      <w:r w:rsidR="00071E57">
        <w:rPr>
          <w:rFonts w:asciiTheme="minorHAnsi" w:hAnsiTheme="minorHAnsi"/>
          <w:iCs/>
        </w:rPr>
        <w:t>.</w:t>
      </w:r>
      <w:r w:rsidR="00ED0820">
        <w:rPr>
          <w:rFonts w:asciiTheme="minorHAnsi" w:hAnsiTheme="minorHAnsi"/>
          <w:iCs/>
        </w:rPr>
        <w:t xml:space="preserve"> </w:t>
      </w:r>
    </w:p>
    <w:p w:rsidR="005F0127" w:rsidRDefault="005F0127" w:rsidP="007B345B">
      <w:pPr>
        <w:jc w:val="left"/>
        <w:rPr>
          <w:rFonts w:asciiTheme="minorHAnsi" w:hAnsiTheme="minorHAnsi"/>
          <w:b/>
          <w:iCs/>
          <w:u w:val="single"/>
        </w:rPr>
      </w:pPr>
    </w:p>
    <w:p w:rsidR="007B345B" w:rsidRDefault="007B345B" w:rsidP="007B345B">
      <w:pPr>
        <w:jc w:val="left"/>
        <w:rPr>
          <w:rFonts w:asciiTheme="minorHAnsi" w:hAnsiTheme="minorHAnsi"/>
          <w:b/>
          <w:iCs/>
          <w:u w:val="single"/>
        </w:rPr>
      </w:pPr>
      <w:r>
        <w:rPr>
          <w:rFonts w:asciiTheme="minorHAnsi" w:hAnsiTheme="minorHAnsi"/>
          <w:b/>
          <w:iCs/>
          <w:u w:val="single"/>
        </w:rPr>
        <w:t>The Mobile/Web Application</w:t>
      </w:r>
    </w:p>
    <w:p w:rsidR="004C5D10" w:rsidRDefault="004C5D10" w:rsidP="00802C2C">
      <w:pPr>
        <w:jc w:val="left"/>
        <w:rPr>
          <w:rFonts w:asciiTheme="minorHAnsi" w:hAnsiTheme="minorHAnsi"/>
          <w:iCs/>
          <w:u w:val="single"/>
        </w:rPr>
      </w:pPr>
      <w:r w:rsidRPr="004C5D10">
        <w:rPr>
          <w:rFonts w:asciiTheme="minorHAnsi" w:hAnsiTheme="minorHAnsi"/>
          <w:iCs/>
          <w:u w:val="single"/>
        </w:rPr>
        <w:t>Android App.</w:t>
      </w:r>
    </w:p>
    <w:p w:rsidR="00FB7843" w:rsidRDefault="004C5D10" w:rsidP="00802C2C">
      <w:pPr>
        <w:jc w:val="left"/>
        <w:rPr>
          <w:rFonts w:asciiTheme="minorHAnsi" w:hAnsiTheme="minorHAnsi"/>
          <w:iCs/>
        </w:rPr>
      </w:pPr>
      <w:r>
        <w:rPr>
          <w:rFonts w:asciiTheme="minorHAnsi" w:hAnsiTheme="minorHAnsi"/>
          <w:iCs/>
        </w:rPr>
        <w:t xml:space="preserve">The mobile/web applications we plan to build will be Android based, due to our teams experience in creating Android mobile applications and the fact that it is open-source.  Also, once we create a mobile application, creating a very similar web application will not be too time consuming.  </w:t>
      </w:r>
      <w:r w:rsidR="00FB7843">
        <w:rPr>
          <w:rFonts w:asciiTheme="minorHAnsi" w:hAnsiTheme="minorHAnsi"/>
          <w:iCs/>
        </w:rPr>
        <w:t>The key features will be:</w:t>
      </w:r>
    </w:p>
    <w:p w:rsidR="00FB7843" w:rsidRDefault="00FB7843" w:rsidP="00FB7843">
      <w:pPr>
        <w:pStyle w:val="ListParagraph"/>
        <w:numPr>
          <w:ilvl w:val="0"/>
          <w:numId w:val="20"/>
        </w:numPr>
        <w:jc w:val="left"/>
        <w:rPr>
          <w:rFonts w:asciiTheme="minorHAnsi" w:hAnsiTheme="minorHAnsi"/>
          <w:iCs/>
        </w:rPr>
      </w:pPr>
      <w:r>
        <w:rPr>
          <w:rFonts w:asciiTheme="minorHAnsi" w:hAnsiTheme="minorHAnsi"/>
          <w:iCs/>
        </w:rPr>
        <w:t>Simplistic yet attractive design</w:t>
      </w:r>
    </w:p>
    <w:p w:rsidR="00FB7843" w:rsidRDefault="00FB7843" w:rsidP="00FB7843">
      <w:pPr>
        <w:pStyle w:val="ListParagraph"/>
        <w:numPr>
          <w:ilvl w:val="0"/>
          <w:numId w:val="20"/>
        </w:numPr>
        <w:jc w:val="left"/>
        <w:rPr>
          <w:rFonts w:asciiTheme="minorHAnsi" w:hAnsiTheme="minorHAnsi"/>
          <w:iCs/>
        </w:rPr>
      </w:pPr>
      <w:r>
        <w:rPr>
          <w:rFonts w:asciiTheme="minorHAnsi" w:hAnsiTheme="minorHAnsi"/>
          <w:iCs/>
        </w:rPr>
        <w:t xml:space="preserve">Dashboard with the </w:t>
      </w:r>
      <w:r w:rsidR="00D336FC">
        <w:rPr>
          <w:rFonts w:asciiTheme="minorHAnsi" w:hAnsiTheme="minorHAnsi"/>
          <w:iCs/>
        </w:rPr>
        <w:t xml:space="preserve">automatically </w:t>
      </w:r>
      <w:r>
        <w:rPr>
          <w:rFonts w:asciiTheme="minorHAnsi" w:hAnsiTheme="minorHAnsi"/>
          <w:iCs/>
        </w:rPr>
        <w:t>detected devices</w:t>
      </w:r>
    </w:p>
    <w:p w:rsidR="00FB7843" w:rsidRDefault="00FB7843" w:rsidP="00FB7843">
      <w:pPr>
        <w:pStyle w:val="ListParagraph"/>
        <w:numPr>
          <w:ilvl w:val="0"/>
          <w:numId w:val="20"/>
        </w:numPr>
        <w:jc w:val="left"/>
        <w:rPr>
          <w:rFonts w:asciiTheme="minorHAnsi" w:hAnsiTheme="minorHAnsi"/>
          <w:iCs/>
        </w:rPr>
      </w:pPr>
      <w:r>
        <w:rPr>
          <w:rFonts w:asciiTheme="minorHAnsi" w:hAnsiTheme="minorHAnsi"/>
          <w:iCs/>
        </w:rPr>
        <w:t>Manual Mode and Scheduling Mode</w:t>
      </w:r>
    </w:p>
    <w:p w:rsidR="00D336FC" w:rsidRDefault="00FB7843" w:rsidP="00D336FC">
      <w:pPr>
        <w:pStyle w:val="ListParagraph"/>
        <w:numPr>
          <w:ilvl w:val="0"/>
          <w:numId w:val="21"/>
        </w:numPr>
        <w:jc w:val="left"/>
        <w:rPr>
          <w:rFonts w:asciiTheme="minorHAnsi" w:hAnsiTheme="minorHAnsi"/>
          <w:iCs/>
        </w:rPr>
      </w:pPr>
      <w:r>
        <w:rPr>
          <w:rFonts w:asciiTheme="minorHAnsi" w:hAnsiTheme="minorHAnsi"/>
          <w:iCs/>
        </w:rPr>
        <w:t xml:space="preserve">Manual Mode will allow the user to simply switch on/off their device </w:t>
      </w:r>
      <w:r w:rsidR="00D336FC">
        <w:rPr>
          <w:rFonts w:asciiTheme="minorHAnsi" w:hAnsiTheme="minorHAnsi"/>
          <w:iCs/>
        </w:rPr>
        <w:t>remotely</w:t>
      </w:r>
    </w:p>
    <w:p w:rsidR="00C47EA5" w:rsidRDefault="00D336FC" w:rsidP="00C47EA5">
      <w:pPr>
        <w:pStyle w:val="ListParagraph"/>
        <w:numPr>
          <w:ilvl w:val="0"/>
          <w:numId w:val="21"/>
        </w:numPr>
        <w:jc w:val="left"/>
        <w:rPr>
          <w:rFonts w:asciiTheme="minorHAnsi" w:hAnsiTheme="minorHAnsi"/>
          <w:iCs/>
        </w:rPr>
      </w:pPr>
      <w:r>
        <w:rPr>
          <w:rFonts w:asciiTheme="minorHAnsi" w:hAnsiTheme="minorHAnsi"/>
          <w:iCs/>
        </w:rPr>
        <w:lastRenderedPageBreak/>
        <w:t xml:space="preserve">Scheduling Mode will allow the user to create a schedule dictating which </w:t>
      </w:r>
      <w:r w:rsidR="00CB5219">
        <w:rPr>
          <w:rFonts w:asciiTheme="minorHAnsi" w:hAnsiTheme="minorHAnsi"/>
          <w:iCs/>
        </w:rPr>
        <w:t>devices will be on/off throughout the whole day</w:t>
      </w:r>
      <w:r w:rsidR="00884D34">
        <w:rPr>
          <w:rFonts w:asciiTheme="minorHAnsi" w:hAnsiTheme="minorHAnsi"/>
          <w:iCs/>
        </w:rPr>
        <w:t xml:space="preserve"> based on the time of the day</w:t>
      </w:r>
    </w:p>
    <w:p w:rsidR="006647B8" w:rsidRPr="005F0127" w:rsidRDefault="00C47EA5" w:rsidP="005F0127">
      <w:pPr>
        <w:pStyle w:val="ListParagraph"/>
        <w:numPr>
          <w:ilvl w:val="0"/>
          <w:numId w:val="20"/>
        </w:numPr>
        <w:jc w:val="left"/>
        <w:rPr>
          <w:rFonts w:asciiTheme="minorHAnsi" w:hAnsiTheme="minorHAnsi"/>
          <w:iCs/>
        </w:rPr>
      </w:pPr>
      <w:r>
        <w:rPr>
          <w:rFonts w:asciiTheme="minorHAnsi" w:hAnsiTheme="minorHAnsi"/>
          <w:iCs/>
        </w:rPr>
        <w:t>User will be able to save Profiles, meaning schedules that they want to reuse on special occasions such as vacation, long days at work, etc.</w:t>
      </w:r>
    </w:p>
    <w:p w:rsidR="005F0127" w:rsidRDefault="005F0127" w:rsidP="00EA36A0">
      <w:pPr>
        <w:rPr>
          <w:rFonts w:asciiTheme="minorHAnsi" w:hAnsiTheme="minorHAnsi"/>
          <w:b/>
          <w:iCs/>
          <w:u w:val="single"/>
        </w:rPr>
      </w:pPr>
    </w:p>
    <w:p w:rsidR="0016430E" w:rsidRPr="0016430E" w:rsidRDefault="0016430E" w:rsidP="009D2D9D">
      <w:pPr>
        <w:jc w:val="center"/>
        <w:rPr>
          <w:rFonts w:asciiTheme="minorHAnsi" w:hAnsiTheme="minorHAnsi"/>
          <w:b/>
          <w:iCs/>
          <w:u w:val="single"/>
        </w:rPr>
      </w:pPr>
      <w:r w:rsidRPr="0016430E">
        <w:rPr>
          <w:rFonts w:asciiTheme="minorHAnsi" w:hAnsiTheme="minorHAnsi"/>
          <w:b/>
          <w:iCs/>
          <w:u w:val="single"/>
        </w:rPr>
        <w:t>Summary of Hardware</w:t>
      </w:r>
      <w:r>
        <w:rPr>
          <w:rFonts w:asciiTheme="minorHAnsi" w:hAnsiTheme="minorHAnsi"/>
          <w:b/>
          <w:iCs/>
          <w:u w:val="single"/>
        </w:rPr>
        <w:t xml:space="preserve"> Components</w:t>
      </w:r>
    </w:p>
    <w:p w:rsidR="0016430E" w:rsidRPr="0016430E" w:rsidRDefault="0016430E" w:rsidP="00EA36A0">
      <w:pPr>
        <w:pStyle w:val="ListParagraph"/>
        <w:numPr>
          <w:ilvl w:val="0"/>
          <w:numId w:val="27"/>
        </w:numPr>
        <w:rPr>
          <w:rFonts w:asciiTheme="minorHAnsi" w:hAnsiTheme="minorHAnsi"/>
          <w:iCs/>
          <w:u w:val="single"/>
        </w:rPr>
      </w:pPr>
      <w:r>
        <w:rPr>
          <w:rFonts w:asciiTheme="minorHAnsi" w:hAnsiTheme="minorHAnsi"/>
          <w:color w:val="000000"/>
          <w:shd w:val="clear" w:color="auto" w:fill="FFFFFF"/>
        </w:rPr>
        <w:t>TI CC2530 Microcontroller</w:t>
      </w:r>
    </w:p>
    <w:p w:rsidR="0016430E" w:rsidRPr="003D5D83" w:rsidRDefault="0016430E" w:rsidP="00EA36A0">
      <w:pPr>
        <w:pStyle w:val="ListParagraph"/>
        <w:numPr>
          <w:ilvl w:val="0"/>
          <w:numId w:val="27"/>
        </w:numPr>
        <w:rPr>
          <w:rFonts w:asciiTheme="minorHAnsi" w:hAnsiTheme="minorHAnsi"/>
          <w:color w:val="000000"/>
          <w:shd w:val="clear" w:color="auto" w:fill="FFFFFF"/>
        </w:rPr>
      </w:pPr>
      <w:r w:rsidRPr="00E821BE">
        <w:rPr>
          <w:rFonts w:asciiTheme="minorHAnsi" w:hAnsiTheme="minorHAnsi"/>
          <w:color w:val="000000"/>
          <w:shd w:val="clear" w:color="auto" w:fill="FFFFFF"/>
        </w:rPr>
        <w:t>SmartRF05 Evaluation Board</w:t>
      </w:r>
    </w:p>
    <w:p w:rsidR="0016430E" w:rsidRPr="0016430E" w:rsidRDefault="0016430E" w:rsidP="00EA36A0">
      <w:pPr>
        <w:pStyle w:val="ListParagraph"/>
        <w:numPr>
          <w:ilvl w:val="0"/>
          <w:numId w:val="27"/>
        </w:numPr>
        <w:rPr>
          <w:rFonts w:asciiTheme="minorHAnsi" w:hAnsiTheme="minorHAnsi"/>
          <w:iCs/>
          <w:u w:val="single"/>
        </w:rPr>
      </w:pPr>
      <w:r>
        <w:rPr>
          <w:rFonts w:asciiTheme="minorHAnsi" w:hAnsiTheme="minorHAnsi"/>
          <w:iCs/>
        </w:rPr>
        <w:t>Outlet Adapter</w:t>
      </w:r>
    </w:p>
    <w:p w:rsidR="0016430E" w:rsidRPr="0016430E" w:rsidRDefault="0016430E" w:rsidP="00EA36A0">
      <w:pPr>
        <w:pStyle w:val="ListParagraph"/>
        <w:numPr>
          <w:ilvl w:val="0"/>
          <w:numId w:val="27"/>
        </w:numPr>
        <w:rPr>
          <w:rFonts w:asciiTheme="minorHAnsi" w:hAnsiTheme="minorHAnsi"/>
          <w:iCs/>
          <w:u w:val="single"/>
        </w:rPr>
      </w:pPr>
      <w:r>
        <w:rPr>
          <w:rFonts w:asciiTheme="minorHAnsi" w:hAnsiTheme="minorHAnsi"/>
          <w:iCs/>
        </w:rPr>
        <w:t>Raspberry Pi</w:t>
      </w:r>
    </w:p>
    <w:p w:rsidR="00F17065" w:rsidRPr="0016430E" w:rsidRDefault="0016430E" w:rsidP="00EA36A0">
      <w:pPr>
        <w:pStyle w:val="ListParagraph"/>
        <w:numPr>
          <w:ilvl w:val="0"/>
          <w:numId w:val="27"/>
        </w:numPr>
        <w:rPr>
          <w:rFonts w:asciiTheme="minorHAnsi" w:hAnsiTheme="minorHAnsi"/>
          <w:iCs/>
          <w:u w:val="single"/>
        </w:rPr>
      </w:pPr>
      <w:r>
        <w:rPr>
          <w:rFonts w:asciiTheme="minorHAnsi" w:hAnsiTheme="minorHAnsi"/>
          <w:iCs/>
        </w:rPr>
        <w:t>WiFi and Zigbee USB dongles</w:t>
      </w:r>
    </w:p>
    <w:p w:rsidR="0016430E" w:rsidRDefault="0016430E" w:rsidP="009D2D9D">
      <w:pPr>
        <w:jc w:val="center"/>
        <w:rPr>
          <w:rFonts w:asciiTheme="minorHAnsi" w:hAnsiTheme="minorHAnsi"/>
          <w:b/>
          <w:iCs/>
          <w:u w:val="single"/>
        </w:rPr>
      </w:pPr>
      <w:r w:rsidRPr="0016430E">
        <w:rPr>
          <w:rFonts w:asciiTheme="minorHAnsi" w:hAnsiTheme="minorHAnsi"/>
          <w:b/>
          <w:iCs/>
          <w:u w:val="single"/>
        </w:rPr>
        <w:t xml:space="preserve">Summary of </w:t>
      </w:r>
      <w:r>
        <w:rPr>
          <w:rFonts w:asciiTheme="minorHAnsi" w:hAnsiTheme="minorHAnsi"/>
          <w:b/>
          <w:iCs/>
          <w:u w:val="single"/>
        </w:rPr>
        <w:t>Software Components</w:t>
      </w:r>
    </w:p>
    <w:p w:rsidR="001E1235" w:rsidRDefault="001E1235" w:rsidP="00EA36A0">
      <w:pPr>
        <w:pStyle w:val="ListParagraph"/>
        <w:numPr>
          <w:ilvl w:val="0"/>
          <w:numId w:val="28"/>
        </w:numPr>
        <w:rPr>
          <w:rFonts w:asciiTheme="minorHAnsi" w:hAnsiTheme="minorHAnsi"/>
          <w:iCs/>
        </w:rPr>
      </w:pPr>
      <w:r>
        <w:rPr>
          <w:rFonts w:asciiTheme="minorHAnsi" w:hAnsiTheme="minorHAnsi"/>
          <w:iCs/>
        </w:rPr>
        <w:t>Android mobile/web application front end software</w:t>
      </w:r>
    </w:p>
    <w:p w:rsidR="001E1235" w:rsidRDefault="001E1235" w:rsidP="00EA36A0">
      <w:pPr>
        <w:pStyle w:val="ListParagraph"/>
        <w:numPr>
          <w:ilvl w:val="0"/>
          <w:numId w:val="28"/>
        </w:numPr>
        <w:rPr>
          <w:rFonts w:asciiTheme="minorHAnsi" w:hAnsiTheme="minorHAnsi"/>
          <w:iCs/>
        </w:rPr>
      </w:pPr>
      <w:r>
        <w:rPr>
          <w:rFonts w:asciiTheme="minorHAnsi" w:hAnsiTheme="minorHAnsi"/>
          <w:iCs/>
        </w:rPr>
        <w:t>Software interfacing Raspberry Pi with TI CC2530 via ZigBee</w:t>
      </w:r>
    </w:p>
    <w:p w:rsidR="001E1235" w:rsidRDefault="001E1235" w:rsidP="00EA36A0">
      <w:pPr>
        <w:pStyle w:val="ListParagraph"/>
        <w:numPr>
          <w:ilvl w:val="0"/>
          <w:numId w:val="28"/>
        </w:numPr>
        <w:rPr>
          <w:rFonts w:asciiTheme="minorHAnsi" w:hAnsiTheme="minorHAnsi"/>
          <w:iCs/>
        </w:rPr>
      </w:pPr>
      <w:r>
        <w:rPr>
          <w:rFonts w:asciiTheme="minorHAnsi" w:hAnsiTheme="minorHAnsi"/>
          <w:iCs/>
        </w:rPr>
        <w:t>Software interfacing mobile/web application with Raspberry Pi</w:t>
      </w:r>
      <w:r w:rsidR="003A7D87">
        <w:rPr>
          <w:rFonts w:asciiTheme="minorHAnsi" w:hAnsiTheme="minorHAnsi"/>
          <w:iCs/>
        </w:rPr>
        <w:t xml:space="preserve"> via WiFi</w:t>
      </w:r>
    </w:p>
    <w:p w:rsidR="0016430E" w:rsidRPr="0016430E" w:rsidRDefault="001E1235" w:rsidP="00EA36A0">
      <w:pPr>
        <w:pStyle w:val="ListParagraph"/>
        <w:numPr>
          <w:ilvl w:val="0"/>
          <w:numId w:val="28"/>
        </w:numPr>
        <w:rPr>
          <w:rFonts w:asciiTheme="minorHAnsi" w:hAnsiTheme="minorHAnsi"/>
          <w:iCs/>
        </w:rPr>
      </w:pPr>
      <w:r>
        <w:rPr>
          <w:rFonts w:asciiTheme="minorHAnsi" w:hAnsiTheme="minorHAnsi"/>
          <w:iCs/>
        </w:rPr>
        <w:t>Automatic Load Recognition software</w:t>
      </w:r>
    </w:p>
    <w:p w:rsidR="009D2D9D" w:rsidRDefault="009D2D9D" w:rsidP="009D2D9D">
      <w:pPr>
        <w:rPr>
          <w:rFonts w:asciiTheme="minorHAnsi" w:hAnsiTheme="minorHAnsi"/>
          <w:b/>
          <w:iCs/>
          <w:u w:val="single"/>
        </w:rPr>
      </w:pPr>
    </w:p>
    <w:p w:rsidR="006E0489" w:rsidRDefault="00AE2F72" w:rsidP="00AE2F72">
      <w:pPr>
        <w:ind w:left="360"/>
        <w:jc w:val="center"/>
        <w:rPr>
          <w:rFonts w:asciiTheme="minorHAnsi" w:hAnsiTheme="minorHAnsi"/>
          <w:b/>
          <w:iCs/>
          <w:u w:val="single"/>
        </w:rPr>
      </w:pPr>
      <w:r>
        <w:rPr>
          <w:rFonts w:asciiTheme="minorHAnsi" w:hAnsiTheme="minorHAnsi"/>
          <w:b/>
          <w:iCs/>
          <w:u w:val="single"/>
        </w:rPr>
        <w:t>Prototypes and Testing</w:t>
      </w:r>
    </w:p>
    <w:p w:rsidR="008D65FF" w:rsidRDefault="006E0489" w:rsidP="00E12872">
      <w:pPr>
        <w:jc w:val="left"/>
        <w:rPr>
          <w:rFonts w:asciiTheme="minorHAnsi" w:hAnsiTheme="minorHAnsi"/>
          <w:iCs/>
        </w:rPr>
      </w:pPr>
      <w:r>
        <w:rPr>
          <w:rFonts w:asciiTheme="minorHAnsi" w:hAnsiTheme="minorHAnsi"/>
          <w:iCs/>
        </w:rPr>
        <w:t xml:space="preserve">We plan on having </w:t>
      </w:r>
      <w:r w:rsidR="008D65FF">
        <w:rPr>
          <w:rFonts w:asciiTheme="minorHAnsi" w:hAnsiTheme="minorHAnsi"/>
          <w:iCs/>
        </w:rPr>
        <w:t>three</w:t>
      </w:r>
      <w:r>
        <w:rPr>
          <w:rFonts w:asciiTheme="minorHAnsi" w:hAnsiTheme="minorHAnsi"/>
          <w:iCs/>
        </w:rPr>
        <w:t xml:space="preserve"> prototypes for our produ</w:t>
      </w:r>
      <w:r w:rsidR="00E12872">
        <w:rPr>
          <w:rFonts w:asciiTheme="minorHAnsi" w:hAnsiTheme="minorHAnsi"/>
          <w:iCs/>
        </w:rPr>
        <w:t>ct:</w:t>
      </w:r>
    </w:p>
    <w:p w:rsidR="008A63B8" w:rsidRDefault="008D65FF" w:rsidP="008D65FF">
      <w:pPr>
        <w:pStyle w:val="ListParagraph"/>
        <w:numPr>
          <w:ilvl w:val="0"/>
          <w:numId w:val="29"/>
        </w:numPr>
        <w:jc w:val="left"/>
        <w:rPr>
          <w:rFonts w:asciiTheme="minorHAnsi" w:hAnsiTheme="minorHAnsi"/>
          <w:iCs/>
        </w:rPr>
      </w:pPr>
      <w:r w:rsidRPr="008D65FF">
        <w:rPr>
          <w:rFonts w:asciiTheme="minorHAnsi" w:hAnsiTheme="minorHAnsi"/>
          <w:iCs/>
        </w:rPr>
        <w:t>The first prototype will demonstrate the ability of the system to recognize a device, and communicate that data to the Raspberry Pi via ZigBee.</w:t>
      </w:r>
      <w:r w:rsidR="0065389B">
        <w:rPr>
          <w:rFonts w:asciiTheme="minorHAnsi" w:hAnsiTheme="minorHAnsi"/>
          <w:iCs/>
        </w:rPr>
        <w:t xml:space="preserve">  We will test this using the SmartRF05 Evaluati</w:t>
      </w:r>
      <w:r w:rsidR="008A63B8">
        <w:rPr>
          <w:rFonts w:asciiTheme="minorHAnsi" w:hAnsiTheme="minorHAnsi"/>
          <w:iCs/>
        </w:rPr>
        <w:t>on board and the Raspberry Pi.</w:t>
      </w:r>
    </w:p>
    <w:p w:rsidR="006932FB" w:rsidRDefault="008A63B8" w:rsidP="008D65FF">
      <w:pPr>
        <w:pStyle w:val="ListParagraph"/>
        <w:numPr>
          <w:ilvl w:val="0"/>
          <w:numId w:val="29"/>
        </w:numPr>
        <w:jc w:val="left"/>
        <w:rPr>
          <w:rFonts w:asciiTheme="minorHAnsi" w:hAnsiTheme="minorHAnsi"/>
          <w:iCs/>
        </w:rPr>
      </w:pPr>
      <w:r>
        <w:rPr>
          <w:rFonts w:asciiTheme="minorHAnsi" w:hAnsiTheme="minorHAnsi"/>
          <w:iCs/>
        </w:rPr>
        <w:t>The second prototype will send the data from the Raspberry Pi to the user mobile/web application, allowing the user to see their connected device on their phone or computer.</w:t>
      </w:r>
    </w:p>
    <w:p w:rsidR="00E12872" w:rsidRDefault="006932FB" w:rsidP="008D65FF">
      <w:pPr>
        <w:pStyle w:val="ListParagraph"/>
        <w:numPr>
          <w:ilvl w:val="0"/>
          <w:numId w:val="29"/>
        </w:numPr>
        <w:jc w:val="left"/>
        <w:rPr>
          <w:rFonts w:asciiTheme="minorHAnsi" w:hAnsiTheme="minorHAnsi"/>
          <w:iCs/>
        </w:rPr>
      </w:pPr>
      <w:r>
        <w:rPr>
          <w:rFonts w:asciiTheme="minorHAnsi" w:hAnsiTheme="minorHAnsi"/>
          <w:iCs/>
        </w:rPr>
        <w:t>The third prototype is the final product, allowing the user on/off and scheduling capability.</w:t>
      </w:r>
    </w:p>
    <w:p w:rsidR="00E12872" w:rsidRDefault="00E12872" w:rsidP="00E12872">
      <w:pPr>
        <w:jc w:val="left"/>
        <w:rPr>
          <w:rFonts w:asciiTheme="minorHAnsi" w:hAnsiTheme="minorHAnsi"/>
          <w:iCs/>
        </w:rPr>
      </w:pPr>
      <w:r>
        <w:rPr>
          <w:rFonts w:asciiTheme="minorHAnsi" w:hAnsiTheme="minorHAnsi"/>
          <w:iCs/>
        </w:rPr>
        <w:t>The test equipment we will be using for our project is listed below:</w:t>
      </w:r>
    </w:p>
    <w:p w:rsidR="00E12872" w:rsidRDefault="00E12872" w:rsidP="00E12872">
      <w:pPr>
        <w:pStyle w:val="ListParagraph"/>
        <w:numPr>
          <w:ilvl w:val="0"/>
          <w:numId w:val="30"/>
        </w:numPr>
        <w:jc w:val="left"/>
        <w:rPr>
          <w:rFonts w:asciiTheme="minorHAnsi" w:hAnsiTheme="minorHAnsi"/>
          <w:iCs/>
        </w:rPr>
      </w:pPr>
      <w:r>
        <w:rPr>
          <w:rFonts w:asciiTheme="minorHAnsi" w:hAnsiTheme="minorHAnsi"/>
          <w:iCs/>
        </w:rPr>
        <w:t>Oscilloscope</w:t>
      </w:r>
    </w:p>
    <w:p w:rsidR="00E12872" w:rsidRDefault="00E12872" w:rsidP="00E12872">
      <w:pPr>
        <w:pStyle w:val="ListParagraph"/>
        <w:numPr>
          <w:ilvl w:val="0"/>
          <w:numId w:val="30"/>
        </w:numPr>
        <w:jc w:val="left"/>
        <w:rPr>
          <w:rFonts w:asciiTheme="minorHAnsi" w:hAnsiTheme="minorHAnsi"/>
          <w:iCs/>
        </w:rPr>
      </w:pPr>
      <w:r>
        <w:rPr>
          <w:rFonts w:asciiTheme="minorHAnsi" w:hAnsiTheme="minorHAnsi"/>
          <w:iCs/>
        </w:rPr>
        <w:t>Power Supply</w:t>
      </w:r>
    </w:p>
    <w:p w:rsidR="00E12872" w:rsidRDefault="00E12872" w:rsidP="00E12872">
      <w:pPr>
        <w:pStyle w:val="ListParagraph"/>
        <w:numPr>
          <w:ilvl w:val="0"/>
          <w:numId w:val="30"/>
        </w:numPr>
        <w:jc w:val="left"/>
        <w:rPr>
          <w:rFonts w:asciiTheme="minorHAnsi" w:hAnsiTheme="minorHAnsi"/>
          <w:iCs/>
        </w:rPr>
      </w:pPr>
      <w:r>
        <w:rPr>
          <w:rFonts w:asciiTheme="minorHAnsi" w:hAnsiTheme="minorHAnsi"/>
          <w:iCs/>
        </w:rPr>
        <w:t>Digital Voltmeter</w:t>
      </w:r>
    </w:p>
    <w:p w:rsidR="00E12872" w:rsidRDefault="00E12872" w:rsidP="00E12872">
      <w:pPr>
        <w:pStyle w:val="ListParagraph"/>
        <w:numPr>
          <w:ilvl w:val="0"/>
          <w:numId w:val="30"/>
        </w:numPr>
        <w:jc w:val="left"/>
        <w:rPr>
          <w:rFonts w:asciiTheme="minorHAnsi" w:hAnsiTheme="minorHAnsi"/>
          <w:iCs/>
        </w:rPr>
      </w:pPr>
      <w:r>
        <w:rPr>
          <w:rFonts w:asciiTheme="minorHAnsi" w:hAnsiTheme="minorHAnsi"/>
          <w:iCs/>
        </w:rPr>
        <w:t xml:space="preserve">SmartRF05 Evaluation Board </w:t>
      </w:r>
    </w:p>
    <w:p w:rsidR="007451DA" w:rsidRPr="009C7009" w:rsidRDefault="007451DA" w:rsidP="00275874">
      <w:pPr>
        <w:jc w:val="left"/>
        <w:rPr>
          <w:rFonts w:asciiTheme="minorHAnsi" w:hAnsiTheme="minorHAnsi"/>
          <w:iCs/>
        </w:rPr>
      </w:pPr>
    </w:p>
    <w:p w:rsidR="007451DA" w:rsidRDefault="007451DA" w:rsidP="00D37748">
      <w:pPr>
        <w:rPr>
          <w:rFonts w:asciiTheme="minorHAnsi" w:hAnsiTheme="minorHAnsi"/>
          <w:i/>
          <w:iCs/>
        </w:rPr>
      </w:pPr>
    </w:p>
    <w:p w:rsidR="00F655E1" w:rsidRDefault="002C2217" w:rsidP="002C2217">
      <w:pPr>
        <w:pStyle w:val="Heading1"/>
        <w:numPr>
          <w:ilvl w:val="0"/>
          <w:numId w:val="0"/>
        </w:numPr>
        <w:ind w:left="720"/>
        <w:jc w:val="center"/>
        <w:rPr>
          <w:rFonts w:asciiTheme="minorHAnsi" w:hAnsiTheme="minorHAnsi"/>
        </w:rPr>
      </w:pPr>
      <w:r>
        <w:rPr>
          <w:rFonts w:asciiTheme="minorHAnsi" w:hAnsiTheme="minorHAnsi"/>
        </w:rPr>
        <w:lastRenderedPageBreak/>
        <w:t>Schedule</w:t>
      </w:r>
      <w:r w:rsidR="00F655E1">
        <w:rPr>
          <w:rFonts w:asciiTheme="minorHAnsi" w:hAnsiTheme="minorHAnsi"/>
        </w:rPr>
        <w:t xml:space="preserve"> and milestones</w:t>
      </w:r>
    </w:p>
    <w:p w:rsidR="00F655E1" w:rsidRDefault="00F655E1" w:rsidP="00F655E1">
      <w:pPr>
        <w:jc w:val="left"/>
        <w:rPr>
          <w:rFonts w:asciiTheme="minorHAnsi" w:hAnsiTheme="minorHAnsi"/>
          <w:iCs/>
        </w:rPr>
      </w:pPr>
      <w:r>
        <w:rPr>
          <w:rFonts w:asciiTheme="minorHAnsi" w:hAnsiTheme="minorHAnsi"/>
          <w:iCs/>
        </w:rPr>
        <w:t>We have just around two and a half months to complete our project, meaning time must be allocated wisely in order to finish in time.  The main tasks for our project include:</w:t>
      </w:r>
    </w:p>
    <w:p w:rsidR="003E683A" w:rsidRDefault="00F655E1" w:rsidP="00F655E1">
      <w:pPr>
        <w:pStyle w:val="ListParagraph"/>
        <w:numPr>
          <w:ilvl w:val="0"/>
          <w:numId w:val="31"/>
        </w:numPr>
        <w:jc w:val="left"/>
        <w:rPr>
          <w:rFonts w:asciiTheme="minorHAnsi" w:hAnsiTheme="minorHAnsi"/>
          <w:iCs/>
        </w:rPr>
      </w:pPr>
      <w:r>
        <w:rPr>
          <w:rFonts w:asciiTheme="minorHAnsi" w:hAnsiTheme="minorHAnsi"/>
          <w:iCs/>
        </w:rPr>
        <w:t>Testing and characterization of different plug loads—this process takes a long time per device, so we must devote at</w:t>
      </w:r>
      <w:r w:rsidR="003E683A">
        <w:rPr>
          <w:rFonts w:asciiTheme="minorHAnsi" w:hAnsiTheme="minorHAnsi"/>
          <w:iCs/>
        </w:rPr>
        <w:t xml:space="preserve"> least 5-10 hours </w:t>
      </w:r>
      <w:r>
        <w:rPr>
          <w:rFonts w:asciiTheme="minorHAnsi" w:hAnsiTheme="minorHAnsi"/>
          <w:iCs/>
        </w:rPr>
        <w:t>per week</w:t>
      </w:r>
    </w:p>
    <w:p w:rsidR="00DA0D9F" w:rsidRDefault="003E683A" w:rsidP="00F655E1">
      <w:pPr>
        <w:pStyle w:val="ListParagraph"/>
        <w:numPr>
          <w:ilvl w:val="0"/>
          <w:numId w:val="31"/>
        </w:numPr>
        <w:jc w:val="left"/>
        <w:rPr>
          <w:rFonts w:asciiTheme="minorHAnsi" w:hAnsiTheme="minorHAnsi"/>
          <w:iCs/>
        </w:rPr>
      </w:pPr>
      <w:r>
        <w:rPr>
          <w:rFonts w:asciiTheme="minorHAnsi" w:hAnsiTheme="minorHAnsi"/>
          <w:iCs/>
        </w:rPr>
        <w:t xml:space="preserve">Device Recognition Algorithm—debugging an algorithm is quite time consuming as well, so we </w:t>
      </w:r>
      <w:r w:rsidR="00DA0D9F">
        <w:rPr>
          <w:rFonts w:asciiTheme="minorHAnsi" w:hAnsiTheme="minorHAnsi"/>
          <w:iCs/>
        </w:rPr>
        <w:t>must spend</w:t>
      </w:r>
      <w:r w:rsidR="005C727D">
        <w:rPr>
          <w:rFonts w:asciiTheme="minorHAnsi" w:hAnsiTheme="minorHAnsi"/>
          <w:iCs/>
        </w:rPr>
        <w:t xml:space="preserve"> around 5-10 hours per week</w:t>
      </w:r>
    </w:p>
    <w:p w:rsidR="00DA0D9F" w:rsidRDefault="00DA0D9F" w:rsidP="00F655E1">
      <w:pPr>
        <w:pStyle w:val="ListParagraph"/>
        <w:numPr>
          <w:ilvl w:val="0"/>
          <w:numId w:val="31"/>
        </w:numPr>
        <w:jc w:val="left"/>
        <w:rPr>
          <w:rFonts w:asciiTheme="minorHAnsi" w:hAnsiTheme="minorHAnsi"/>
          <w:iCs/>
        </w:rPr>
      </w:pPr>
      <w:r>
        <w:rPr>
          <w:rFonts w:asciiTheme="minorHAnsi" w:hAnsiTheme="minorHAnsi"/>
          <w:iCs/>
        </w:rPr>
        <w:t>Interfacing between devices—this should begin in the first few weeks to ensure that our system is going to run smoothly, requires around 5-10 hours per week</w:t>
      </w:r>
    </w:p>
    <w:p w:rsidR="007F3AC9" w:rsidRDefault="00DA0D9F" w:rsidP="00F655E1">
      <w:pPr>
        <w:pStyle w:val="ListParagraph"/>
        <w:numPr>
          <w:ilvl w:val="0"/>
          <w:numId w:val="31"/>
        </w:numPr>
        <w:jc w:val="left"/>
        <w:rPr>
          <w:rFonts w:asciiTheme="minorHAnsi" w:hAnsiTheme="minorHAnsi"/>
          <w:iCs/>
        </w:rPr>
      </w:pPr>
      <w:r>
        <w:rPr>
          <w:rFonts w:asciiTheme="minorHAnsi" w:hAnsiTheme="minorHAnsi"/>
          <w:iCs/>
        </w:rPr>
        <w:t>User Interface and Front End Software—user interface should not be too difficult, but the front end software can take some time to debug, requires around 5-10 hours per week</w:t>
      </w:r>
    </w:p>
    <w:p w:rsidR="007F3AC9" w:rsidRDefault="007F3AC9" w:rsidP="007F3AC9">
      <w:pPr>
        <w:jc w:val="left"/>
        <w:rPr>
          <w:rFonts w:asciiTheme="minorHAnsi" w:hAnsiTheme="minorHAnsi"/>
          <w:iCs/>
        </w:rPr>
      </w:pPr>
      <w:r>
        <w:rPr>
          <w:rFonts w:asciiTheme="minorHAnsi" w:hAnsiTheme="minorHAnsi"/>
          <w:iCs/>
        </w:rPr>
        <w:t>The important milestones for Intelli-Home Electronics Interpreter are listed below:</w:t>
      </w:r>
    </w:p>
    <w:tbl>
      <w:tblPr>
        <w:tblW w:w="0" w:type="auto"/>
        <w:tblCellSpacing w:w="0" w:type="dxa"/>
        <w:tblCellMar>
          <w:left w:w="0" w:type="dxa"/>
          <w:right w:w="0" w:type="dxa"/>
        </w:tblCellMar>
        <w:tblLook w:val="0000" w:firstRow="0" w:lastRow="0" w:firstColumn="0" w:lastColumn="0" w:noHBand="0" w:noVBand="0"/>
      </w:tblPr>
      <w:tblGrid>
        <w:gridCol w:w="2045"/>
        <w:gridCol w:w="7445"/>
      </w:tblGrid>
      <w:tr w:rsidR="007F3AC9" w:rsidRPr="007F3AC9">
        <w:trPr>
          <w:trHeight w:val="285"/>
          <w:tblCellSpacing w:w="0" w:type="dxa"/>
        </w:trPr>
        <w:tc>
          <w:tcPr>
            <w:tcW w:w="2045" w:type="dxa"/>
            <w:tcBorders>
              <w:top w:val="single" w:sz="6" w:space="0" w:color="CCCCCC"/>
              <w:left w:val="single" w:sz="6" w:space="0" w:color="CCCCCC"/>
              <w:bottom w:val="single" w:sz="6" w:space="0" w:color="CCCCCC"/>
              <w:right w:val="single" w:sz="6" w:space="0" w:color="CCCCCC"/>
            </w:tcBorders>
            <w:shd w:val="clear" w:color="auto" w:fill="auto"/>
            <w:tcMar>
              <w:top w:w="0" w:type="dxa"/>
              <w:left w:w="50" w:type="dxa"/>
              <w:bottom w:w="0" w:type="dxa"/>
              <w:right w:w="50" w:type="dxa"/>
            </w:tcMar>
            <w:vAlign w:val="center"/>
          </w:tcPr>
          <w:p w:rsidR="007F3AC9" w:rsidRPr="00D41F3C" w:rsidRDefault="007F3AC9" w:rsidP="007F3AC9">
            <w:pPr>
              <w:spacing w:after="0"/>
              <w:jc w:val="center"/>
              <w:rPr>
                <w:rFonts w:asciiTheme="minorHAnsi" w:hAnsiTheme="minorHAnsi"/>
                <w:b/>
                <w:bCs/>
                <w:color w:val="000000"/>
                <w:szCs w:val="22"/>
              </w:rPr>
            </w:pPr>
            <w:r w:rsidRPr="00D41F3C">
              <w:rPr>
                <w:rFonts w:asciiTheme="minorHAnsi" w:hAnsiTheme="minorHAnsi"/>
                <w:b/>
                <w:bCs/>
                <w:color w:val="000000"/>
                <w:szCs w:val="22"/>
              </w:rPr>
              <w:t>Date Completed</w:t>
            </w:r>
          </w:p>
        </w:tc>
        <w:tc>
          <w:tcPr>
            <w:tcW w:w="7445" w:type="dxa"/>
            <w:tcBorders>
              <w:top w:val="single" w:sz="6" w:space="0" w:color="CCCCCC"/>
              <w:bottom w:val="single" w:sz="6" w:space="0" w:color="CCCCCC"/>
              <w:right w:val="single" w:sz="6" w:space="0" w:color="CCCCCC"/>
            </w:tcBorders>
            <w:shd w:val="clear" w:color="auto" w:fill="auto"/>
            <w:tcMar>
              <w:top w:w="0" w:type="dxa"/>
              <w:left w:w="50" w:type="dxa"/>
              <w:bottom w:w="0" w:type="dxa"/>
              <w:right w:w="50" w:type="dxa"/>
            </w:tcMar>
            <w:vAlign w:val="center"/>
          </w:tcPr>
          <w:p w:rsidR="007F3AC9" w:rsidRPr="00D41F3C" w:rsidRDefault="007F3AC9" w:rsidP="007F3AC9">
            <w:pPr>
              <w:spacing w:after="0"/>
              <w:jc w:val="center"/>
              <w:rPr>
                <w:rFonts w:asciiTheme="minorHAnsi" w:hAnsiTheme="minorHAnsi"/>
                <w:b/>
                <w:bCs/>
                <w:color w:val="000000"/>
                <w:szCs w:val="22"/>
              </w:rPr>
            </w:pPr>
            <w:r w:rsidRPr="00D41F3C">
              <w:rPr>
                <w:rFonts w:asciiTheme="minorHAnsi" w:hAnsiTheme="minorHAnsi"/>
                <w:b/>
                <w:bCs/>
                <w:color w:val="000000"/>
                <w:szCs w:val="22"/>
              </w:rPr>
              <w:t>Milestones</w:t>
            </w:r>
          </w:p>
        </w:tc>
      </w:tr>
      <w:tr w:rsidR="007F3AC9" w:rsidRPr="007F3AC9">
        <w:trPr>
          <w:trHeight w:val="285"/>
          <w:tblCellSpacing w:w="0" w:type="dxa"/>
        </w:trPr>
        <w:tc>
          <w:tcPr>
            <w:tcW w:w="2045" w:type="dxa"/>
            <w:tcBorders>
              <w:left w:val="single" w:sz="6" w:space="0" w:color="CCCCCC"/>
              <w:bottom w:val="single" w:sz="6" w:space="0" w:color="CCCCCC"/>
              <w:right w:val="single" w:sz="6" w:space="0" w:color="CCCCCC"/>
            </w:tcBorders>
            <w:shd w:val="clear" w:color="auto" w:fill="auto"/>
            <w:tcMar>
              <w:top w:w="0" w:type="dxa"/>
              <w:left w:w="50" w:type="dxa"/>
              <w:bottom w:w="0" w:type="dxa"/>
              <w:right w:w="50" w:type="dxa"/>
            </w:tcMar>
            <w:vAlign w:val="center"/>
          </w:tcPr>
          <w:p w:rsidR="007F3AC9" w:rsidRPr="00D41F3C" w:rsidRDefault="007F3AC9" w:rsidP="007F3AC9">
            <w:pPr>
              <w:spacing w:after="0"/>
              <w:jc w:val="center"/>
              <w:rPr>
                <w:rFonts w:asciiTheme="minorHAnsi" w:hAnsiTheme="minorHAnsi"/>
                <w:color w:val="000000"/>
                <w:szCs w:val="22"/>
              </w:rPr>
            </w:pPr>
            <w:r w:rsidRPr="00D41F3C">
              <w:rPr>
                <w:rFonts w:asciiTheme="minorHAnsi" w:hAnsiTheme="minorHAnsi"/>
                <w:color w:val="000000"/>
                <w:szCs w:val="22"/>
              </w:rPr>
              <w:t>11/25/2013</w:t>
            </w:r>
          </w:p>
        </w:tc>
        <w:tc>
          <w:tcPr>
            <w:tcW w:w="7445" w:type="dxa"/>
            <w:tcBorders>
              <w:bottom w:val="single" w:sz="6" w:space="0" w:color="CCCCCC"/>
              <w:right w:val="single" w:sz="6" w:space="0" w:color="CCCCCC"/>
            </w:tcBorders>
            <w:shd w:val="clear" w:color="auto" w:fill="auto"/>
            <w:tcMar>
              <w:top w:w="0" w:type="dxa"/>
              <w:left w:w="50" w:type="dxa"/>
              <w:bottom w:w="0" w:type="dxa"/>
              <w:right w:w="50" w:type="dxa"/>
            </w:tcMar>
            <w:vAlign w:val="center"/>
          </w:tcPr>
          <w:p w:rsidR="007F3AC9" w:rsidRPr="00D41F3C" w:rsidRDefault="00D0216E" w:rsidP="007F3AC9">
            <w:pPr>
              <w:spacing w:after="0"/>
              <w:jc w:val="left"/>
              <w:rPr>
                <w:rFonts w:asciiTheme="minorHAnsi" w:hAnsiTheme="minorHAnsi"/>
                <w:color w:val="000000"/>
                <w:szCs w:val="22"/>
              </w:rPr>
            </w:pPr>
            <w:r w:rsidRPr="00D41F3C">
              <w:rPr>
                <w:rFonts w:asciiTheme="minorHAnsi" w:hAnsiTheme="minorHAnsi"/>
                <w:color w:val="000000"/>
                <w:szCs w:val="22"/>
              </w:rPr>
              <w:t>Scope/topic determined</w:t>
            </w:r>
          </w:p>
        </w:tc>
      </w:tr>
      <w:tr w:rsidR="007F3AC9" w:rsidRPr="007F3AC9">
        <w:trPr>
          <w:trHeight w:val="285"/>
          <w:tblCellSpacing w:w="0" w:type="dxa"/>
        </w:trPr>
        <w:tc>
          <w:tcPr>
            <w:tcW w:w="2045" w:type="dxa"/>
            <w:tcBorders>
              <w:left w:val="single" w:sz="6" w:space="0" w:color="CCCCCC"/>
              <w:bottom w:val="single" w:sz="6" w:space="0" w:color="CCCCCC"/>
              <w:right w:val="single" w:sz="6" w:space="0" w:color="CCCCCC"/>
            </w:tcBorders>
            <w:shd w:val="clear" w:color="auto" w:fill="auto"/>
            <w:tcMar>
              <w:top w:w="0" w:type="dxa"/>
              <w:left w:w="50" w:type="dxa"/>
              <w:bottom w:w="0" w:type="dxa"/>
              <w:right w:w="50" w:type="dxa"/>
            </w:tcMar>
            <w:vAlign w:val="center"/>
          </w:tcPr>
          <w:p w:rsidR="007F3AC9" w:rsidRPr="00D41F3C" w:rsidRDefault="007F3AC9" w:rsidP="007F3AC9">
            <w:pPr>
              <w:spacing w:after="0"/>
              <w:jc w:val="center"/>
              <w:rPr>
                <w:rFonts w:asciiTheme="minorHAnsi" w:hAnsiTheme="minorHAnsi"/>
                <w:color w:val="000000"/>
                <w:szCs w:val="22"/>
              </w:rPr>
            </w:pPr>
            <w:r w:rsidRPr="00D41F3C">
              <w:rPr>
                <w:rFonts w:asciiTheme="minorHAnsi" w:hAnsiTheme="minorHAnsi"/>
                <w:color w:val="000000"/>
                <w:szCs w:val="22"/>
              </w:rPr>
              <w:t>12/9/2013</w:t>
            </w:r>
          </w:p>
        </w:tc>
        <w:tc>
          <w:tcPr>
            <w:tcW w:w="7445" w:type="dxa"/>
            <w:tcBorders>
              <w:bottom w:val="single" w:sz="6" w:space="0" w:color="CCCCCC"/>
              <w:right w:val="single" w:sz="6" w:space="0" w:color="CCCCCC"/>
            </w:tcBorders>
            <w:shd w:val="clear" w:color="auto" w:fill="auto"/>
            <w:tcMar>
              <w:top w:w="0" w:type="dxa"/>
              <w:left w:w="50" w:type="dxa"/>
              <w:bottom w:w="0" w:type="dxa"/>
              <w:right w:w="50" w:type="dxa"/>
            </w:tcMar>
            <w:vAlign w:val="center"/>
          </w:tcPr>
          <w:p w:rsidR="007F3AC9" w:rsidRPr="00D41F3C" w:rsidRDefault="00D0216E" w:rsidP="007F3AC9">
            <w:pPr>
              <w:spacing w:after="0"/>
              <w:jc w:val="left"/>
              <w:rPr>
                <w:rFonts w:asciiTheme="minorHAnsi" w:hAnsiTheme="minorHAnsi"/>
                <w:color w:val="000000"/>
                <w:szCs w:val="22"/>
              </w:rPr>
            </w:pPr>
            <w:r w:rsidRPr="00D41F3C">
              <w:rPr>
                <w:rFonts w:asciiTheme="minorHAnsi" w:hAnsiTheme="minorHAnsi"/>
                <w:color w:val="000000"/>
                <w:szCs w:val="22"/>
              </w:rPr>
              <w:t>Core d</w:t>
            </w:r>
            <w:r w:rsidR="007F3AC9" w:rsidRPr="00D41F3C">
              <w:rPr>
                <w:rFonts w:asciiTheme="minorHAnsi" w:hAnsiTheme="minorHAnsi"/>
                <w:color w:val="000000"/>
                <w:szCs w:val="22"/>
              </w:rPr>
              <w:t>esign</w:t>
            </w:r>
            <w:r w:rsidRPr="00D41F3C">
              <w:rPr>
                <w:rFonts w:asciiTheme="minorHAnsi" w:hAnsiTheme="minorHAnsi"/>
                <w:color w:val="000000"/>
                <w:szCs w:val="22"/>
              </w:rPr>
              <w:t xml:space="preserve"> completed</w:t>
            </w:r>
          </w:p>
        </w:tc>
      </w:tr>
      <w:tr w:rsidR="007F3AC9" w:rsidRPr="007F3AC9">
        <w:trPr>
          <w:trHeight w:val="285"/>
          <w:tblCellSpacing w:w="0" w:type="dxa"/>
        </w:trPr>
        <w:tc>
          <w:tcPr>
            <w:tcW w:w="2045" w:type="dxa"/>
            <w:tcBorders>
              <w:left w:val="single" w:sz="6" w:space="0" w:color="CCCCCC"/>
              <w:bottom w:val="single" w:sz="6" w:space="0" w:color="CCCCCC"/>
              <w:right w:val="single" w:sz="6" w:space="0" w:color="CCCCCC"/>
            </w:tcBorders>
            <w:shd w:val="clear" w:color="auto" w:fill="auto"/>
            <w:tcMar>
              <w:top w:w="0" w:type="dxa"/>
              <w:left w:w="50" w:type="dxa"/>
              <w:bottom w:w="0" w:type="dxa"/>
              <w:right w:w="50" w:type="dxa"/>
            </w:tcMar>
            <w:vAlign w:val="center"/>
          </w:tcPr>
          <w:p w:rsidR="007F3AC9" w:rsidRPr="00D41F3C" w:rsidRDefault="007F3AC9" w:rsidP="007F3AC9">
            <w:pPr>
              <w:spacing w:after="0"/>
              <w:jc w:val="center"/>
              <w:rPr>
                <w:rFonts w:asciiTheme="minorHAnsi" w:hAnsiTheme="minorHAnsi"/>
                <w:color w:val="000000"/>
                <w:szCs w:val="22"/>
              </w:rPr>
            </w:pPr>
            <w:r w:rsidRPr="00D41F3C">
              <w:rPr>
                <w:rFonts w:asciiTheme="minorHAnsi" w:hAnsiTheme="minorHAnsi"/>
                <w:color w:val="000000"/>
                <w:szCs w:val="22"/>
              </w:rPr>
              <w:t>1/6/2014</w:t>
            </w:r>
          </w:p>
        </w:tc>
        <w:tc>
          <w:tcPr>
            <w:tcW w:w="7445" w:type="dxa"/>
            <w:tcBorders>
              <w:bottom w:val="single" w:sz="6" w:space="0" w:color="CCCCCC"/>
              <w:right w:val="single" w:sz="6" w:space="0" w:color="CCCCCC"/>
            </w:tcBorders>
            <w:shd w:val="clear" w:color="auto" w:fill="auto"/>
            <w:tcMar>
              <w:top w:w="0" w:type="dxa"/>
              <w:left w:w="50" w:type="dxa"/>
              <w:bottom w:w="0" w:type="dxa"/>
              <w:right w:w="50" w:type="dxa"/>
            </w:tcMar>
            <w:vAlign w:val="bottom"/>
          </w:tcPr>
          <w:p w:rsidR="007F3AC9" w:rsidRPr="00D41F3C" w:rsidRDefault="003F6C2A" w:rsidP="007F3AC9">
            <w:pPr>
              <w:spacing w:after="0"/>
              <w:jc w:val="left"/>
              <w:rPr>
                <w:rFonts w:asciiTheme="minorHAnsi" w:hAnsiTheme="minorHAnsi"/>
                <w:color w:val="000000"/>
                <w:szCs w:val="22"/>
              </w:rPr>
            </w:pPr>
            <w:r w:rsidRPr="00D41F3C">
              <w:rPr>
                <w:rFonts w:asciiTheme="minorHAnsi" w:hAnsiTheme="minorHAnsi"/>
                <w:color w:val="000000"/>
                <w:szCs w:val="22"/>
              </w:rPr>
              <w:t>Complete UI for mobile</w:t>
            </w:r>
            <w:r w:rsidR="00947DA6" w:rsidRPr="00D41F3C">
              <w:rPr>
                <w:rFonts w:asciiTheme="minorHAnsi" w:hAnsiTheme="minorHAnsi"/>
                <w:color w:val="000000"/>
                <w:szCs w:val="22"/>
              </w:rPr>
              <w:t>/web</w:t>
            </w:r>
            <w:r w:rsidRPr="00D41F3C">
              <w:rPr>
                <w:rFonts w:asciiTheme="minorHAnsi" w:hAnsiTheme="minorHAnsi"/>
                <w:color w:val="000000"/>
                <w:szCs w:val="22"/>
              </w:rPr>
              <w:t xml:space="preserve"> app.</w:t>
            </w:r>
          </w:p>
        </w:tc>
      </w:tr>
      <w:tr w:rsidR="007F3AC9" w:rsidRPr="007F3AC9">
        <w:trPr>
          <w:trHeight w:val="285"/>
          <w:tblCellSpacing w:w="0" w:type="dxa"/>
        </w:trPr>
        <w:tc>
          <w:tcPr>
            <w:tcW w:w="2045" w:type="dxa"/>
            <w:tcBorders>
              <w:left w:val="single" w:sz="6" w:space="0" w:color="CCCCCC"/>
              <w:bottom w:val="single" w:sz="6" w:space="0" w:color="CCCCCC"/>
              <w:right w:val="single" w:sz="6" w:space="0" w:color="CCCCCC"/>
            </w:tcBorders>
            <w:shd w:val="clear" w:color="auto" w:fill="auto"/>
            <w:tcMar>
              <w:top w:w="0" w:type="dxa"/>
              <w:left w:w="50" w:type="dxa"/>
              <w:bottom w:w="0" w:type="dxa"/>
              <w:right w:w="50" w:type="dxa"/>
            </w:tcMar>
            <w:vAlign w:val="bottom"/>
          </w:tcPr>
          <w:p w:rsidR="007F3AC9" w:rsidRPr="00D41F3C" w:rsidRDefault="007F3AC9" w:rsidP="007F3AC9">
            <w:pPr>
              <w:spacing w:after="0"/>
              <w:jc w:val="center"/>
              <w:rPr>
                <w:rFonts w:asciiTheme="minorHAnsi" w:hAnsiTheme="minorHAnsi"/>
                <w:color w:val="000000"/>
                <w:szCs w:val="22"/>
              </w:rPr>
            </w:pPr>
            <w:r w:rsidRPr="00D41F3C">
              <w:rPr>
                <w:rFonts w:asciiTheme="minorHAnsi" w:hAnsiTheme="minorHAnsi"/>
                <w:color w:val="000000"/>
                <w:szCs w:val="22"/>
              </w:rPr>
              <w:t>1/13/2014</w:t>
            </w:r>
          </w:p>
        </w:tc>
        <w:tc>
          <w:tcPr>
            <w:tcW w:w="7445" w:type="dxa"/>
            <w:tcBorders>
              <w:bottom w:val="single" w:sz="6" w:space="0" w:color="CCCCCC"/>
              <w:right w:val="single" w:sz="6" w:space="0" w:color="CCCCCC"/>
            </w:tcBorders>
            <w:shd w:val="clear" w:color="auto" w:fill="auto"/>
            <w:tcMar>
              <w:top w:w="0" w:type="dxa"/>
              <w:left w:w="50" w:type="dxa"/>
              <w:bottom w:w="0" w:type="dxa"/>
              <w:right w:w="50" w:type="dxa"/>
            </w:tcMar>
            <w:vAlign w:val="bottom"/>
          </w:tcPr>
          <w:p w:rsidR="007F3AC9" w:rsidRPr="00D41F3C" w:rsidRDefault="003F6C2A" w:rsidP="007F3AC9">
            <w:pPr>
              <w:spacing w:after="0"/>
              <w:jc w:val="left"/>
              <w:rPr>
                <w:rFonts w:asciiTheme="minorHAnsi" w:hAnsiTheme="minorHAnsi"/>
                <w:color w:val="000000"/>
                <w:szCs w:val="22"/>
              </w:rPr>
            </w:pPr>
            <w:r w:rsidRPr="00D41F3C">
              <w:rPr>
                <w:rFonts w:asciiTheme="minorHAnsi" w:hAnsiTheme="minorHAnsi"/>
                <w:color w:val="000000"/>
                <w:szCs w:val="22"/>
              </w:rPr>
              <w:t>Demonstrate interfacing between mobile</w:t>
            </w:r>
            <w:r w:rsidR="00947DA6" w:rsidRPr="00D41F3C">
              <w:rPr>
                <w:rFonts w:asciiTheme="minorHAnsi" w:hAnsiTheme="minorHAnsi"/>
                <w:color w:val="000000"/>
                <w:szCs w:val="22"/>
              </w:rPr>
              <w:t>/web</w:t>
            </w:r>
            <w:r w:rsidRPr="00D41F3C">
              <w:rPr>
                <w:rFonts w:asciiTheme="minorHAnsi" w:hAnsiTheme="minorHAnsi"/>
                <w:color w:val="000000"/>
                <w:szCs w:val="22"/>
              </w:rPr>
              <w:t xml:space="preserve"> app. and </w:t>
            </w:r>
            <w:proofErr w:type="spellStart"/>
            <w:r w:rsidRPr="00D41F3C">
              <w:rPr>
                <w:rFonts w:asciiTheme="minorHAnsi" w:hAnsiTheme="minorHAnsi"/>
                <w:color w:val="000000"/>
                <w:szCs w:val="22"/>
              </w:rPr>
              <w:t>RPi</w:t>
            </w:r>
            <w:proofErr w:type="spellEnd"/>
            <w:r w:rsidRPr="00D41F3C">
              <w:rPr>
                <w:rFonts w:asciiTheme="minorHAnsi" w:hAnsiTheme="minorHAnsi"/>
                <w:color w:val="000000"/>
                <w:szCs w:val="22"/>
              </w:rPr>
              <w:t xml:space="preserve"> </w:t>
            </w:r>
          </w:p>
        </w:tc>
      </w:tr>
      <w:tr w:rsidR="007F3AC9" w:rsidRPr="007F3AC9">
        <w:trPr>
          <w:trHeight w:val="285"/>
          <w:tblCellSpacing w:w="0" w:type="dxa"/>
        </w:trPr>
        <w:tc>
          <w:tcPr>
            <w:tcW w:w="2045" w:type="dxa"/>
            <w:tcBorders>
              <w:left w:val="single" w:sz="6" w:space="0" w:color="CCCCCC"/>
              <w:bottom w:val="single" w:sz="6" w:space="0" w:color="CCCCCC"/>
              <w:right w:val="single" w:sz="6" w:space="0" w:color="CCCCCC"/>
            </w:tcBorders>
            <w:shd w:val="clear" w:color="auto" w:fill="auto"/>
            <w:tcMar>
              <w:top w:w="0" w:type="dxa"/>
              <w:left w:w="50" w:type="dxa"/>
              <w:bottom w:w="0" w:type="dxa"/>
              <w:right w:w="50" w:type="dxa"/>
            </w:tcMar>
            <w:vAlign w:val="center"/>
          </w:tcPr>
          <w:p w:rsidR="007F3AC9" w:rsidRPr="00D41F3C" w:rsidRDefault="007F3AC9" w:rsidP="007F3AC9">
            <w:pPr>
              <w:spacing w:after="0"/>
              <w:jc w:val="center"/>
              <w:rPr>
                <w:rFonts w:asciiTheme="minorHAnsi" w:hAnsiTheme="minorHAnsi"/>
                <w:color w:val="000000"/>
                <w:szCs w:val="22"/>
              </w:rPr>
            </w:pPr>
            <w:r w:rsidRPr="00D41F3C">
              <w:rPr>
                <w:rFonts w:asciiTheme="minorHAnsi" w:hAnsiTheme="minorHAnsi"/>
                <w:color w:val="000000"/>
                <w:szCs w:val="22"/>
              </w:rPr>
              <w:t>1/20/2014</w:t>
            </w:r>
          </w:p>
        </w:tc>
        <w:tc>
          <w:tcPr>
            <w:tcW w:w="7445" w:type="dxa"/>
            <w:tcBorders>
              <w:bottom w:val="single" w:sz="6" w:space="0" w:color="CCCCCC"/>
              <w:right w:val="single" w:sz="6" w:space="0" w:color="CCCCCC"/>
            </w:tcBorders>
            <w:shd w:val="clear" w:color="auto" w:fill="auto"/>
            <w:tcMar>
              <w:top w:w="0" w:type="dxa"/>
              <w:left w:w="50" w:type="dxa"/>
              <w:bottom w:w="0" w:type="dxa"/>
              <w:right w:w="50" w:type="dxa"/>
            </w:tcMar>
            <w:vAlign w:val="bottom"/>
          </w:tcPr>
          <w:p w:rsidR="007F3AC9" w:rsidRPr="00D41F3C" w:rsidRDefault="007F3AC9" w:rsidP="007F3AC9">
            <w:pPr>
              <w:spacing w:after="0"/>
              <w:jc w:val="left"/>
              <w:rPr>
                <w:rFonts w:asciiTheme="minorHAnsi" w:hAnsiTheme="minorHAnsi"/>
                <w:color w:val="000000"/>
                <w:szCs w:val="22"/>
              </w:rPr>
            </w:pPr>
            <w:r w:rsidRPr="00D41F3C">
              <w:rPr>
                <w:rFonts w:asciiTheme="minorHAnsi" w:hAnsiTheme="minorHAnsi"/>
                <w:color w:val="000000"/>
                <w:szCs w:val="22"/>
              </w:rPr>
              <w:t>Demo</w:t>
            </w:r>
            <w:r w:rsidR="00D0216E" w:rsidRPr="00D41F3C">
              <w:rPr>
                <w:rFonts w:asciiTheme="minorHAnsi" w:hAnsiTheme="minorHAnsi"/>
                <w:color w:val="000000"/>
                <w:szCs w:val="22"/>
              </w:rPr>
              <w:t xml:space="preserve">nstrate interfacing between </w:t>
            </w:r>
            <w:proofErr w:type="spellStart"/>
            <w:r w:rsidR="00D0216E" w:rsidRPr="00D41F3C">
              <w:rPr>
                <w:rFonts w:asciiTheme="minorHAnsi" w:hAnsiTheme="minorHAnsi"/>
                <w:color w:val="000000"/>
                <w:szCs w:val="22"/>
              </w:rPr>
              <w:t>ZigB</w:t>
            </w:r>
            <w:r w:rsidRPr="00D41F3C">
              <w:rPr>
                <w:rFonts w:asciiTheme="minorHAnsi" w:hAnsiTheme="minorHAnsi"/>
                <w:color w:val="000000"/>
                <w:szCs w:val="22"/>
              </w:rPr>
              <w:t>ee</w:t>
            </w:r>
            <w:proofErr w:type="spellEnd"/>
            <w:r w:rsidRPr="00D41F3C">
              <w:rPr>
                <w:rFonts w:asciiTheme="minorHAnsi" w:hAnsiTheme="minorHAnsi"/>
                <w:color w:val="000000"/>
                <w:szCs w:val="22"/>
              </w:rPr>
              <w:t xml:space="preserve"> microcontroller and </w:t>
            </w:r>
            <w:proofErr w:type="spellStart"/>
            <w:r w:rsidRPr="00D41F3C">
              <w:rPr>
                <w:rFonts w:asciiTheme="minorHAnsi" w:hAnsiTheme="minorHAnsi"/>
                <w:color w:val="000000"/>
                <w:szCs w:val="22"/>
              </w:rPr>
              <w:t>RPi</w:t>
            </w:r>
            <w:proofErr w:type="spellEnd"/>
            <w:r w:rsidRPr="00D41F3C">
              <w:rPr>
                <w:rFonts w:asciiTheme="minorHAnsi" w:hAnsiTheme="minorHAnsi"/>
                <w:color w:val="000000"/>
                <w:szCs w:val="22"/>
              </w:rPr>
              <w:t xml:space="preserve"> Hub</w:t>
            </w:r>
          </w:p>
        </w:tc>
      </w:tr>
      <w:tr w:rsidR="007F3AC9" w:rsidRPr="007F3AC9">
        <w:trPr>
          <w:trHeight w:val="285"/>
          <w:tblCellSpacing w:w="0" w:type="dxa"/>
        </w:trPr>
        <w:tc>
          <w:tcPr>
            <w:tcW w:w="2045" w:type="dxa"/>
            <w:tcBorders>
              <w:left w:val="single" w:sz="6" w:space="0" w:color="CCCCCC"/>
              <w:bottom w:val="single" w:sz="6" w:space="0" w:color="CCCCCC"/>
              <w:right w:val="single" w:sz="6" w:space="0" w:color="CCCCCC"/>
            </w:tcBorders>
            <w:shd w:val="clear" w:color="auto" w:fill="auto"/>
            <w:tcMar>
              <w:top w:w="0" w:type="dxa"/>
              <w:left w:w="50" w:type="dxa"/>
              <w:bottom w:w="0" w:type="dxa"/>
              <w:right w:w="50" w:type="dxa"/>
            </w:tcMar>
            <w:vAlign w:val="bottom"/>
          </w:tcPr>
          <w:p w:rsidR="007F3AC9" w:rsidRPr="00D41F3C" w:rsidRDefault="007F3AC9" w:rsidP="007F3AC9">
            <w:pPr>
              <w:spacing w:after="0"/>
              <w:jc w:val="center"/>
              <w:rPr>
                <w:rFonts w:asciiTheme="minorHAnsi" w:hAnsiTheme="minorHAnsi"/>
                <w:color w:val="000000"/>
                <w:szCs w:val="22"/>
              </w:rPr>
            </w:pPr>
            <w:r w:rsidRPr="00D41F3C">
              <w:rPr>
                <w:rFonts w:asciiTheme="minorHAnsi" w:hAnsiTheme="minorHAnsi"/>
                <w:color w:val="000000"/>
                <w:szCs w:val="22"/>
              </w:rPr>
              <w:t>1/27/2014</w:t>
            </w:r>
          </w:p>
        </w:tc>
        <w:tc>
          <w:tcPr>
            <w:tcW w:w="7445" w:type="dxa"/>
            <w:tcBorders>
              <w:bottom w:val="single" w:sz="6" w:space="0" w:color="CCCCCC"/>
              <w:right w:val="single" w:sz="6" w:space="0" w:color="CCCCCC"/>
            </w:tcBorders>
            <w:shd w:val="clear" w:color="auto" w:fill="auto"/>
            <w:tcMar>
              <w:top w:w="0" w:type="dxa"/>
              <w:left w:w="50" w:type="dxa"/>
              <w:bottom w:w="0" w:type="dxa"/>
              <w:right w:w="50" w:type="dxa"/>
            </w:tcMar>
            <w:vAlign w:val="bottom"/>
          </w:tcPr>
          <w:p w:rsidR="007F3AC9" w:rsidRPr="00D41F3C" w:rsidRDefault="00D0216E" w:rsidP="007F3AC9">
            <w:pPr>
              <w:spacing w:after="0"/>
              <w:jc w:val="left"/>
              <w:rPr>
                <w:rFonts w:asciiTheme="minorHAnsi" w:hAnsiTheme="minorHAnsi"/>
                <w:color w:val="000000"/>
                <w:szCs w:val="22"/>
              </w:rPr>
            </w:pPr>
            <w:r w:rsidRPr="00D41F3C">
              <w:rPr>
                <w:rFonts w:asciiTheme="minorHAnsi" w:hAnsiTheme="minorHAnsi"/>
                <w:color w:val="000000"/>
                <w:szCs w:val="22"/>
              </w:rPr>
              <w:t xml:space="preserve">Prototype 1: </w:t>
            </w:r>
            <w:r w:rsidR="007F3AC9" w:rsidRPr="00D41F3C">
              <w:rPr>
                <w:rFonts w:asciiTheme="minorHAnsi" w:hAnsiTheme="minorHAnsi"/>
                <w:color w:val="000000"/>
                <w:szCs w:val="22"/>
              </w:rPr>
              <w:t>Demonstrate load recognition for basic devices</w:t>
            </w:r>
            <w:r w:rsidRPr="00D41F3C">
              <w:rPr>
                <w:rFonts w:asciiTheme="minorHAnsi" w:hAnsiTheme="minorHAnsi"/>
                <w:color w:val="000000"/>
                <w:szCs w:val="22"/>
              </w:rPr>
              <w:t xml:space="preserve">, send this data to </w:t>
            </w:r>
            <w:proofErr w:type="spellStart"/>
            <w:r w:rsidRPr="00D41F3C">
              <w:rPr>
                <w:rFonts w:asciiTheme="minorHAnsi" w:hAnsiTheme="minorHAnsi"/>
                <w:color w:val="000000"/>
                <w:szCs w:val="22"/>
              </w:rPr>
              <w:t>RPi</w:t>
            </w:r>
            <w:proofErr w:type="spellEnd"/>
          </w:p>
        </w:tc>
      </w:tr>
      <w:tr w:rsidR="007F3AC9" w:rsidRPr="007F3AC9">
        <w:trPr>
          <w:trHeight w:val="285"/>
          <w:tblCellSpacing w:w="0" w:type="dxa"/>
        </w:trPr>
        <w:tc>
          <w:tcPr>
            <w:tcW w:w="2045" w:type="dxa"/>
            <w:tcBorders>
              <w:left w:val="single" w:sz="6" w:space="0" w:color="CCCCCC"/>
              <w:bottom w:val="single" w:sz="6" w:space="0" w:color="CCCCCC"/>
              <w:right w:val="single" w:sz="6" w:space="0" w:color="CCCCCC"/>
            </w:tcBorders>
            <w:shd w:val="clear" w:color="auto" w:fill="auto"/>
            <w:tcMar>
              <w:top w:w="0" w:type="dxa"/>
              <w:left w:w="50" w:type="dxa"/>
              <w:bottom w:w="0" w:type="dxa"/>
              <w:right w:w="50" w:type="dxa"/>
            </w:tcMar>
            <w:vAlign w:val="bottom"/>
          </w:tcPr>
          <w:p w:rsidR="007F3AC9" w:rsidRPr="00D41F3C" w:rsidRDefault="007F3AC9" w:rsidP="007F3AC9">
            <w:pPr>
              <w:spacing w:after="0"/>
              <w:jc w:val="center"/>
              <w:rPr>
                <w:rFonts w:asciiTheme="minorHAnsi" w:hAnsiTheme="minorHAnsi"/>
                <w:color w:val="000000"/>
                <w:szCs w:val="22"/>
              </w:rPr>
            </w:pPr>
            <w:r w:rsidRPr="00D41F3C">
              <w:rPr>
                <w:rFonts w:asciiTheme="minorHAnsi" w:hAnsiTheme="minorHAnsi"/>
                <w:color w:val="000000"/>
                <w:szCs w:val="22"/>
              </w:rPr>
              <w:t>2/3/2014</w:t>
            </w:r>
          </w:p>
        </w:tc>
        <w:tc>
          <w:tcPr>
            <w:tcW w:w="7445" w:type="dxa"/>
            <w:tcBorders>
              <w:bottom w:val="single" w:sz="6" w:space="0" w:color="CCCCCC"/>
              <w:right w:val="single" w:sz="6" w:space="0" w:color="CCCCCC"/>
            </w:tcBorders>
            <w:shd w:val="clear" w:color="auto" w:fill="auto"/>
            <w:tcMar>
              <w:top w:w="0" w:type="dxa"/>
              <w:left w:w="50" w:type="dxa"/>
              <w:bottom w:w="0" w:type="dxa"/>
              <w:right w:w="50" w:type="dxa"/>
            </w:tcMar>
            <w:vAlign w:val="bottom"/>
          </w:tcPr>
          <w:p w:rsidR="007F3AC9" w:rsidRPr="00D41F3C" w:rsidRDefault="007F3AC9" w:rsidP="00D0216E">
            <w:pPr>
              <w:spacing w:after="0"/>
              <w:jc w:val="left"/>
              <w:rPr>
                <w:rFonts w:asciiTheme="minorHAnsi" w:hAnsiTheme="minorHAnsi"/>
                <w:color w:val="000000"/>
                <w:szCs w:val="22"/>
              </w:rPr>
            </w:pPr>
            <w:r w:rsidRPr="00D41F3C">
              <w:rPr>
                <w:rFonts w:asciiTheme="minorHAnsi" w:hAnsiTheme="minorHAnsi"/>
                <w:color w:val="000000"/>
                <w:szCs w:val="22"/>
              </w:rPr>
              <w:t>Prototype</w:t>
            </w:r>
            <w:r w:rsidR="00D0216E" w:rsidRPr="00D41F3C">
              <w:rPr>
                <w:rFonts w:asciiTheme="minorHAnsi" w:hAnsiTheme="minorHAnsi"/>
                <w:color w:val="000000"/>
                <w:szCs w:val="22"/>
              </w:rPr>
              <w:t xml:space="preserve"> 2: Demonstrate, using </w:t>
            </w:r>
            <w:proofErr w:type="spellStart"/>
            <w:r w:rsidR="00D0216E" w:rsidRPr="00D41F3C">
              <w:rPr>
                <w:rFonts w:asciiTheme="minorHAnsi" w:hAnsiTheme="minorHAnsi"/>
                <w:color w:val="000000"/>
                <w:szCs w:val="22"/>
              </w:rPr>
              <w:t>ZigB</w:t>
            </w:r>
            <w:r w:rsidR="00572B03" w:rsidRPr="00D41F3C">
              <w:rPr>
                <w:rFonts w:asciiTheme="minorHAnsi" w:hAnsiTheme="minorHAnsi"/>
                <w:color w:val="000000"/>
                <w:szCs w:val="22"/>
              </w:rPr>
              <w:t>ee</w:t>
            </w:r>
            <w:proofErr w:type="spellEnd"/>
            <w:r w:rsidR="00572B03" w:rsidRPr="00D41F3C">
              <w:rPr>
                <w:rFonts w:asciiTheme="minorHAnsi" w:hAnsiTheme="minorHAnsi"/>
                <w:color w:val="000000"/>
                <w:szCs w:val="22"/>
              </w:rPr>
              <w:t xml:space="preserve"> microcontroller, </w:t>
            </w:r>
            <w:proofErr w:type="spellStart"/>
            <w:r w:rsidR="00572B03" w:rsidRPr="00D41F3C">
              <w:rPr>
                <w:rFonts w:asciiTheme="minorHAnsi" w:hAnsiTheme="minorHAnsi"/>
                <w:color w:val="000000"/>
                <w:szCs w:val="22"/>
              </w:rPr>
              <w:t>RP</w:t>
            </w:r>
            <w:r w:rsidRPr="00D41F3C">
              <w:rPr>
                <w:rFonts w:asciiTheme="minorHAnsi" w:hAnsiTheme="minorHAnsi"/>
                <w:color w:val="000000"/>
                <w:szCs w:val="22"/>
              </w:rPr>
              <w:t>i</w:t>
            </w:r>
            <w:proofErr w:type="spellEnd"/>
            <w:r w:rsidRPr="00D41F3C">
              <w:rPr>
                <w:rFonts w:asciiTheme="minorHAnsi" w:hAnsiTheme="minorHAnsi"/>
                <w:color w:val="000000"/>
                <w:szCs w:val="22"/>
              </w:rPr>
              <w:t>, and mobile</w:t>
            </w:r>
            <w:r w:rsidR="003E792A" w:rsidRPr="00D41F3C">
              <w:rPr>
                <w:rFonts w:asciiTheme="minorHAnsi" w:hAnsiTheme="minorHAnsi"/>
                <w:color w:val="000000"/>
                <w:szCs w:val="22"/>
              </w:rPr>
              <w:t>/web</w:t>
            </w:r>
            <w:r w:rsidRPr="00D41F3C">
              <w:rPr>
                <w:rFonts w:asciiTheme="minorHAnsi" w:hAnsiTheme="minorHAnsi"/>
                <w:color w:val="000000"/>
                <w:szCs w:val="22"/>
              </w:rPr>
              <w:t xml:space="preserve"> app. to recognize load and turn on/off</w:t>
            </w:r>
          </w:p>
        </w:tc>
      </w:tr>
      <w:tr w:rsidR="007F3AC9" w:rsidRPr="007F3AC9">
        <w:trPr>
          <w:trHeight w:val="285"/>
          <w:tblCellSpacing w:w="0" w:type="dxa"/>
        </w:trPr>
        <w:tc>
          <w:tcPr>
            <w:tcW w:w="2045" w:type="dxa"/>
            <w:tcBorders>
              <w:left w:val="single" w:sz="6" w:space="0" w:color="CCCCCC"/>
              <w:bottom w:val="single" w:sz="6" w:space="0" w:color="CCCCCC"/>
              <w:right w:val="single" w:sz="6" w:space="0" w:color="CCCCCC"/>
            </w:tcBorders>
            <w:shd w:val="clear" w:color="auto" w:fill="auto"/>
            <w:tcMar>
              <w:top w:w="0" w:type="dxa"/>
              <w:left w:w="50" w:type="dxa"/>
              <w:bottom w:w="0" w:type="dxa"/>
              <w:right w:w="50" w:type="dxa"/>
            </w:tcMar>
            <w:vAlign w:val="center"/>
          </w:tcPr>
          <w:p w:rsidR="007F3AC9" w:rsidRPr="00D41F3C" w:rsidRDefault="007F3AC9" w:rsidP="007F3AC9">
            <w:pPr>
              <w:spacing w:after="0"/>
              <w:jc w:val="center"/>
              <w:rPr>
                <w:rFonts w:asciiTheme="minorHAnsi" w:hAnsiTheme="minorHAnsi"/>
                <w:color w:val="000000"/>
                <w:szCs w:val="22"/>
              </w:rPr>
            </w:pPr>
            <w:r w:rsidRPr="00D41F3C">
              <w:rPr>
                <w:rFonts w:asciiTheme="minorHAnsi" w:hAnsiTheme="minorHAnsi"/>
                <w:color w:val="000000"/>
                <w:szCs w:val="22"/>
              </w:rPr>
              <w:t>2/10/2014</w:t>
            </w:r>
          </w:p>
        </w:tc>
        <w:tc>
          <w:tcPr>
            <w:tcW w:w="7445" w:type="dxa"/>
            <w:tcBorders>
              <w:bottom w:val="single" w:sz="6" w:space="0" w:color="CCCCCC"/>
              <w:right w:val="single" w:sz="6" w:space="0" w:color="CCCCCC"/>
            </w:tcBorders>
            <w:shd w:val="clear" w:color="auto" w:fill="auto"/>
            <w:tcMar>
              <w:top w:w="0" w:type="dxa"/>
              <w:left w:w="50" w:type="dxa"/>
              <w:bottom w:w="0" w:type="dxa"/>
              <w:right w:w="50" w:type="dxa"/>
            </w:tcMar>
            <w:vAlign w:val="center"/>
          </w:tcPr>
          <w:p w:rsidR="007F3AC9" w:rsidRPr="00D41F3C" w:rsidRDefault="007F3AC9" w:rsidP="00564CA3">
            <w:pPr>
              <w:spacing w:after="0"/>
              <w:jc w:val="left"/>
              <w:rPr>
                <w:rFonts w:asciiTheme="minorHAnsi" w:hAnsiTheme="minorHAnsi"/>
                <w:color w:val="000000"/>
                <w:szCs w:val="22"/>
              </w:rPr>
            </w:pPr>
            <w:r w:rsidRPr="00D41F3C">
              <w:rPr>
                <w:rFonts w:asciiTheme="minorHAnsi" w:hAnsiTheme="minorHAnsi"/>
                <w:color w:val="000000"/>
                <w:szCs w:val="22"/>
              </w:rPr>
              <w:t>First draft of scheduling</w:t>
            </w:r>
            <w:r w:rsidR="00564CA3" w:rsidRPr="00D41F3C">
              <w:rPr>
                <w:rFonts w:asciiTheme="minorHAnsi" w:hAnsiTheme="minorHAnsi"/>
                <w:color w:val="000000"/>
                <w:szCs w:val="22"/>
              </w:rPr>
              <w:t xml:space="preserve"> feature on mobile/web app.</w:t>
            </w:r>
            <w:r w:rsidRPr="00D41F3C">
              <w:rPr>
                <w:rFonts w:asciiTheme="minorHAnsi" w:hAnsiTheme="minorHAnsi"/>
                <w:color w:val="000000"/>
                <w:szCs w:val="22"/>
              </w:rPr>
              <w:t xml:space="preserve"> completed</w:t>
            </w:r>
          </w:p>
        </w:tc>
      </w:tr>
      <w:tr w:rsidR="007F3AC9" w:rsidRPr="007F3AC9">
        <w:trPr>
          <w:trHeight w:val="285"/>
          <w:tblCellSpacing w:w="0" w:type="dxa"/>
        </w:trPr>
        <w:tc>
          <w:tcPr>
            <w:tcW w:w="2045" w:type="dxa"/>
            <w:tcBorders>
              <w:left w:val="single" w:sz="6" w:space="0" w:color="CCCCCC"/>
              <w:bottom w:val="single" w:sz="6" w:space="0" w:color="CCCCCC"/>
              <w:right w:val="single" w:sz="6" w:space="0" w:color="CCCCCC"/>
            </w:tcBorders>
            <w:shd w:val="clear" w:color="auto" w:fill="auto"/>
            <w:tcMar>
              <w:top w:w="0" w:type="dxa"/>
              <w:left w:w="50" w:type="dxa"/>
              <w:bottom w:w="0" w:type="dxa"/>
              <w:right w:w="50" w:type="dxa"/>
            </w:tcMar>
            <w:vAlign w:val="center"/>
          </w:tcPr>
          <w:p w:rsidR="007F3AC9" w:rsidRPr="00D41F3C" w:rsidRDefault="007F3AC9" w:rsidP="007F3AC9">
            <w:pPr>
              <w:spacing w:after="0"/>
              <w:jc w:val="center"/>
              <w:rPr>
                <w:rFonts w:asciiTheme="minorHAnsi" w:hAnsiTheme="minorHAnsi"/>
                <w:color w:val="000000"/>
                <w:szCs w:val="22"/>
              </w:rPr>
            </w:pPr>
            <w:r w:rsidRPr="00D41F3C">
              <w:rPr>
                <w:rFonts w:asciiTheme="minorHAnsi" w:hAnsiTheme="minorHAnsi"/>
                <w:color w:val="000000"/>
                <w:szCs w:val="22"/>
              </w:rPr>
              <w:t>2/17/2014</w:t>
            </w:r>
          </w:p>
        </w:tc>
        <w:tc>
          <w:tcPr>
            <w:tcW w:w="7445" w:type="dxa"/>
            <w:tcBorders>
              <w:bottom w:val="single" w:sz="6" w:space="0" w:color="CCCCCC"/>
              <w:right w:val="single" w:sz="6" w:space="0" w:color="CCCCCC"/>
            </w:tcBorders>
            <w:shd w:val="clear" w:color="auto" w:fill="auto"/>
            <w:tcMar>
              <w:top w:w="0" w:type="dxa"/>
              <w:left w:w="50" w:type="dxa"/>
              <w:bottom w:w="0" w:type="dxa"/>
              <w:right w:w="50" w:type="dxa"/>
            </w:tcMar>
            <w:vAlign w:val="center"/>
          </w:tcPr>
          <w:p w:rsidR="007F3AC9" w:rsidRPr="00D41F3C" w:rsidRDefault="007F3AC9" w:rsidP="00564CA3">
            <w:pPr>
              <w:spacing w:after="0"/>
              <w:jc w:val="left"/>
              <w:rPr>
                <w:rFonts w:asciiTheme="minorHAnsi" w:hAnsiTheme="minorHAnsi"/>
                <w:color w:val="000000"/>
                <w:szCs w:val="22"/>
              </w:rPr>
            </w:pPr>
            <w:r w:rsidRPr="00D41F3C">
              <w:rPr>
                <w:rFonts w:asciiTheme="minorHAnsi" w:hAnsiTheme="minorHAnsi"/>
                <w:color w:val="000000"/>
                <w:szCs w:val="22"/>
              </w:rPr>
              <w:t>Prototype</w:t>
            </w:r>
            <w:r w:rsidR="00564CA3" w:rsidRPr="00D41F3C">
              <w:rPr>
                <w:rFonts w:asciiTheme="minorHAnsi" w:hAnsiTheme="minorHAnsi"/>
                <w:color w:val="000000"/>
                <w:szCs w:val="22"/>
              </w:rPr>
              <w:t xml:space="preserve"> 3:</w:t>
            </w:r>
            <w:r w:rsidRPr="00D41F3C">
              <w:rPr>
                <w:rFonts w:asciiTheme="minorHAnsi" w:hAnsiTheme="minorHAnsi"/>
                <w:color w:val="000000"/>
                <w:szCs w:val="22"/>
              </w:rPr>
              <w:t xml:space="preserve"> </w:t>
            </w:r>
            <w:r w:rsidR="00564CA3" w:rsidRPr="00D41F3C">
              <w:rPr>
                <w:rFonts w:asciiTheme="minorHAnsi" w:hAnsiTheme="minorHAnsi"/>
                <w:color w:val="000000"/>
                <w:szCs w:val="22"/>
              </w:rPr>
              <w:t>Complete system capable of automatic recognition, with on/off and scheduling features on mobile/web app. completed</w:t>
            </w:r>
          </w:p>
        </w:tc>
      </w:tr>
      <w:tr w:rsidR="007F3AC9" w:rsidRPr="007F3AC9">
        <w:trPr>
          <w:trHeight w:val="285"/>
          <w:tblCellSpacing w:w="0" w:type="dxa"/>
        </w:trPr>
        <w:tc>
          <w:tcPr>
            <w:tcW w:w="2045" w:type="dxa"/>
            <w:tcBorders>
              <w:left w:val="single" w:sz="6" w:space="0" w:color="CCCCCC"/>
              <w:bottom w:val="single" w:sz="6" w:space="0" w:color="CCCCCC"/>
              <w:right w:val="single" w:sz="6" w:space="0" w:color="CCCCCC"/>
            </w:tcBorders>
            <w:shd w:val="clear" w:color="auto" w:fill="auto"/>
            <w:tcMar>
              <w:top w:w="0" w:type="dxa"/>
              <w:left w:w="50" w:type="dxa"/>
              <w:bottom w:w="0" w:type="dxa"/>
              <w:right w:w="50" w:type="dxa"/>
            </w:tcMar>
            <w:vAlign w:val="center"/>
          </w:tcPr>
          <w:p w:rsidR="007F3AC9" w:rsidRPr="00D41F3C" w:rsidRDefault="007F3AC9" w:rsidP="007F3AC9">
            <w:pPr>
              <w:spacing w:after="0"/>
              <w:jc w:val="center"/>
              <w:rPr>
                <w:rFonts w:asciiTheme="minorHAnsi" w:hAnsiTheme="minorHAnsi"/>
                <w:color w:val="000000"/>
                <w:szCs w:val="22"/>
              </w:rPr>
            </w:pPr>
            <w:r w:rsidRPr="00D41F3C">
              <w:rPr>
                <w:rFonts w:asciiTheme="minorHAnsi" w:hAnsiTheme="minorHAnsi"/>
                <w:color w:val="000000"/>
                <w:szCs w:val="22"/>
              </w:rPr>
              <w:t>2/24/2014</w:t>
            </w:r>
          </w:p>
        </w:tc>
        <w:tc>
          <w:tcPr>
            <w:tcW w:w="7445" w:type="dxa"/>
            <w:tcBorders>
              <w:bottom w:val="single" w:sz="6" w:space="0" w:color="CCCCCC"/>
              <w:right w:val="single" w:sz="6" w:space="0" w:color="CCCCCC"/>
            </w:tcBorders>
            <w:shd w:val="clear" w:color="auto" w:fill="auto"/>
            <w:tcMar>
              <w:top w:w="0" w:type="dxa"/>
              <w:left w:w="50" w:type="dxa"/>
              <w:bottom w:w="0" w:type="dxa"/>
              <w:right w:w="50" w:type="dxa"/>
            </w:tcMar>
            <w:vAlign w:val="center"/>
          </w:tcPr>
          <w:p w:rsidR="007F3AC9" w:rsidRPr="00D41F3C" w:rsidRDefault="007F3AC9" w:rsidP="007F3AC9">
            <w:pPr>
              <w:spacing w:after="0"/>
              <w:jc w:val="left"/>
              <w:rPr>
                <w:rFonts w:asciiTheme="minorHAnsi" w:hAnsiTheme="minorHAnsi"/>
                <w:color w:val="000000"/>
                <w:szCs w:val="22"/>
              </w:rPr>
            </w:pPr>
            <w:r w:rsidRPr="00D41F3C">
              <w:rPr>
                <w:rFonts w:asciiTheme="minorHAnsi" w:hAnsiTheme="minorHAnsi"/>
                <w:color w:val="000000"/>
                <w:szCs w:val="22"/>
              </w:rPr>
              <w:t>Final tests/modifications</w:t>
            </w:r>
          </w:p>
        </w:tc>
      </w:tr>
      <w:tr w:rsidR="007F3AC9" w:rsidRPr="007F3AC9">
        <w:trPr>
          <w:trHeight w:val="285"/>
          <w:tblCellSpacing w:w="0" w:type="dxa"/>
        </w:trPr>
        <w:tc>
          <w:tcPr>
            <w:tcW w:w="2045" w:type="dxa"/>
            <w:tcBorders>
              <w:left w:val="single" w:sz="6" w:space="0" w:color="CCCCCC"/>
              <w:bottom w:val="single" w:sz="6" w:space="0" w:color="CCCCCC"/>
              <w:right w:val="single" w:sz="6" w:space="0" w:color="CCCCCC"/>
            </w:tcBorders>
            <w:shd w:val="clear" w:color="auto" w:fill="auto"/>
            <w:tcMar>
              <w:top w:w="0" w:type="dxa"/>
              <w:left w:w="50" w:type="dxa"/>
              <w:bottom w:w="0" w:type="dxa"/>
              <w:right w:w="50" w:type="dxa"/>
            </w:tcMar>
            <w:vAlign w:val="center"/>
          </w:tcPr>
          <w:p w:rsidR="007F3AC9" w:rsidRPr="00D41F3C" w:rsidRDefault="007F3AC9" w:rsidP="007F3AC9">
            <w:pPr>
              <w:spacing w:after="0"/>
              <w:jc w:val="center"/>
              <w:rPr>
                <w:rFonts w:asciiTheme="minorHAnsi" w:hAnsiTheme="minorHAnsi"/>
                <w:color w:val="000000"/>
                <w:szCs w:val="22"/>
              </w:rPr>
            </w:pPr>
            <w:r w:rsidRPr="00D41F3C">
              <w:rPr>
                <w:rFonts w:asciiTheme="minorHAnsi" w:hAnsiTheme="minorHAnsi"/>
                <w:color w:val="000000"/>
                <w:szCs w:val="22"/>
              </w:rPr>
              <w:t>3/3/2014</w:t>
            </w:r>
          </w:p>
        </w:tc>
        <w:tc>
          <w:tcPr>
            <w:tcW w:w="7445" w:type="dxa"/>
            <w:tcBorders>
              <w:bottom w:val="single" w:sz="6" w:space="0" w:color="CCCCCC"/>
              <w:right w:val="single" w:sz="6" w:space="0" w:color="CCCCCC"/>
            </w:tcBorders>
            <w:shd w:val="clear" w:color="auto" w:fill="auto"/>
            <w:tcMar>
              <w:top w:w="0" w:type="dxa"/>
              <w:left w:w="50" w:type="dxa"/>
              <w:bottom w:w="0" w:type="dxa"/>
              <w:right w:w="50" w:type="dxa"/>
            </w:tcMar>
            <w:vAlign w:val="center"/>
          </w:tcPr>
          <w:p w:rsidR="007F3AC9" w:rsidRPr="00D41F3C" w:rsidRDefault="007F3AC9" w:rsidP="007F3AC9">
            <w:pPr>
              <w:spacing w:after="0"/>
              <w:jc w:val="left"/>
              <w:rPr>
                <w:rFonts w:asciiTheme="minorHAnsi" w:hAnsiTheme="minorHAnsi"/>
                <w:color w:val="000000"/>
                <w:szCs w:val="22"/>
              </w:rPr>
            </w:pPr>
            <w:r w:rsidRPr="00D41F3C">
              <w:rPr>
                <w:rFonts w:asciiTheme="minorHAnsi" w:hAnsiTheme="minorHAnsi"/>
                <w:color w:val="000000"/>
                <w:szCs w:val="22"/>
              </w:rPr>
              <w:t>Oral presentation to industrial panel</w:t>
            </w:r>
          </w:p>
        </w:tc>
      </w:tr>
      <w:tr w:rsidR="007F3AC9" w:rsidRPr="007F3AC9">
        <w:trPr>
          <w:trHeight w:val="285"/>
          <w:tblCellSpacing w:w="0" w:type="dxa"/>
        </w:trPr>
        <w:tc>
          <w:tcPr>
            <w:tcW w:w="2045" w:type="dxa"/>
            <w:tcBorders>
              <w:left w:val="single" w:sz="6" w:space="0" w:color="CCCCCC"/>
              <w:bottom w:val="single" w:sz="6" w:space="0" w:color="CCCCCC"/>
              <w:right w:val="single" w:sz="6" w:space="0" w:color="CCCCCC"/>
            </w:tcBorders>
            <w:shd w:val="clear" w:color="auto" w:fill="auto"/>
            <w:tcMar>
              <w:top w:w="0" w:type="dxa"/>
              <w:left w:w="50" w:type="dxa"/>
              <w:bottom w:w="0" w:type="dxa"/>
              <w:right w:w="50" w:type="dxa"/>
            </w:tcMar>
            <w:vAlign w:val="center"/>
          </w:tcPr>
          <w:p w:rsidR="007F3AC9" w:rsidRPr="00D41F3C" w:rsidRDefault="007F3AC9" w:rsidP="007F3AC9">
            <w:pPr>
              <w:spacing w:after="0"/>
              <w:jc w:val="center"/>
              <w:rPr>
                <w:rFonts w:asciiTheme="minorHAnsi" w:hAnsiTheme="minorHAnsi"/>
                <w:color w:val="000000"/>
                <w:szCs w:val="22"/>
              </w:rPr>
            </w:pPr>
            <w:r w:rsidRPr="00D41F3C">
              <w:rPr>
                <w:rFonts w:asciiTheme="minorHAnsi" w:hAnsiTheme="minorHAnsi"/>
                <w:color w:val="000000"/>
                <w:szCs w:val="22"/>
              </w:rPr>
              <w:t>3/10/2014</w:t>
            </w:r>
          </w:p>
        </w:tc>
        <w:tc>
          <w:tcPr>
            <w:tcW w:w="7445" w:type="dxa"/>
            <w:tcBorders>
              <w:bottom w:val="single" w:sz="6" w:space="0" w:color="CCCCCC"/>
              <w:right w:val="single" w:sz="6" w:space="0" w:color="CCCCCC"/>
            </w:tcBorders>
            <w:shd w:val="clear" w:color="auto" w:fill="auto"/>
            <w:tcMar>
              <w:top w:w="0" w:type="dxa"/>
              <w:left w:w="50" w:type="dxa"/>
              <w:bottom w:w="0" w:type="dxa"/>
              <w:right w:w="50" w:type="dxa"/>
            </w:tcMar>
            <w:vAlign w:val="center"/>
          </w:tcPr>
          <w:p w:rsidR="007F3AC9" w:rsidRPr="00D41F3C" w:rsidRDefault="007F3AC9" w:rsidP="007F3AC9">
            <w:pPr>
              <w:spacing w:after="0"/>
              <w:jc w:val="left"/>
              <w:rPr>
                <w:rFonts w:asciiTheme="minorHAnsi" w:hAnsiTheme="minorHAnsi"/>
                <w:color w:val="000000"/>
                <w:szCs w:val="22"/>
              </w:rPr>
            </w:pPr>
            <w:r w:rsidRPr="00D41F3C">
              <w:rPr>
                <w:rFonts w:asciiTheme="minorHAnsi" w:hAnsiTheme="minorHAnsi"/>
                <w:color w:val="000000"/>
                <w:szCs w:val="22"/>
              </w:rPr>
              <w:t>Tu</w:t>
            </w:r>
            <w:r w:rsidR="00814785" w:rsidRPr="00D41F3C">
              <w:rPr>
                <w:rFonts w:asciiTheme="minorHAnsi" w:hAnsiTheme="minorHAnsi"/>
                <w:color w:val="000000"/>
                <w:szCs w:val="22"/>
              </w:rPr>
              <w:t>r</w:t>
            </w:r>
            <w:r w:rsidRPr="00D41F3C">
              <w:rPr>
                <w:rFonts w:asciiTheme="minorHAnsi" w:hAnsiTheme="minorHAnsi"/>
                <w:color w:val="000000"/>
                <w:szCs w:val="22"/>
              </w:rPr>
              <w:t>n in final report</w:t>
            </w:r>
          </w:p>
        </w:tc>
      </w:tr>
    </w:tbl>
    <w:p w:rsidR="00F655E1" w:rsidRPr="007F3AC9" w:rsidRDefault="00F655E1" w:rsidP="007F3AC9">
      <w:pPr>
        <w:jc w:val="left"/>
        <w:rPr>
          <w:rFonts w:asciiTheme="minorHAnsi" w:hAnsiTheme="minorHAnsi"/>
          <w:iCs/>
        </w:rPr>
      </w:pPr>
    </w:p>
    <w:p w:rsidR="002C2217" w:rsidRPr="00F655E1" w:rsidRDefault="002C2217" w:rsidP="00F655E1"/>
    <w:p w:rsidR="007451DA" w:rsidRDefault="007451DA" w:rsidP="00D37748">
      <w:pPr>
        <w:rPr>
          <w:rFonts w:asciiTheme="minorHAnsi" w:hAnsiTheme="minorHAnsi"/>
          <w:i/>
          <w:iCs/>
        </w:rPr>
      </w:pPr>
    </w:p>
    <w:p w:rsidR="007451DA" w:rsidRDefault="007451DA" w:rsidP="00D37748">
      <w:pPr>
        <w:rPr>
          <w:rFonts w:asciiTheme="minorHAnsi" w:hAnsiTheme="minorHAnsi"/>
          <w:i/>
          <w:iCs/>
        </w:rPr>
      </w:pPr>
    </w:p>
    <w:p w:rsidR="007451DA" w:rsidRDefault="007451DA" w:rsidP="00D37748">
      <w:pPr>
        <w:rPr>
          <w:rFonts w:asciiTheme="minorHAnsi" w:hAnsiTheme="minorHAnsi"/>
          <w:i/>
          <w:iCs/>
        </w:rPr>
      </w:pPr>
    </w:p>
    <w:p w:rsidR="007451DA" w:rsidRDefault="007451DA" w:rsidP="00D37748">
      <w:pPr>
        <w:rPr>
          <w:rFonts w:asciiTheme="minorHAnsi" w:hAnsiTheme="minorHAnsi"/>
          <w:i/>
          <w:iCs/>
        </w:rPr>
      </w:pPr>
    </w:p>
    <w:p w:rsidR="00BF4807" w:rsidRPr="009C7748" w:rsidRDefault="00BF4807" w:rsidP="00BF4807">
      <w:pPr>
        <w:pStyle w:val="Heading1"/>
        <w:numPr>
          <w:ilvl w:val="0"/>
          <w:numId w:val="0"/>
        </w:numPr>
        <w:ind w:left="720"/>
        <w:jc w:val="center"/>
        <w:rPr>
          <w:rFonts w:asciiTheme="minorHAnsi" w:hAnsiTheme="minorHAnsi"/>
        </w:rPr>
      </w:pPr>
      <w:r>
        <w:rPr>
          <w:rFonts w:asciiTheme="minorHAnsi" w:hAnsiTheme="minorHAnsi"/>
        </w:rPr>
        <w:lastRenderedPageBreak/>
        <w:t>deliverables</w:t>
      </w:r>
    </w:p>
    <w:p w:rsidR="000F0A37" w:rsidRPr="00995E3F" w:rsidRDefault="00BF4807" w:rsidP="00995E3F">
      <w:pPr>
        <w:rPr>
          <w:rFonts w:asciiTheme="minorHAnsi" w:hAnsiTheme="minorHAnsi"/>
          <w:color w:val="000000"/>
          <w:shd w:val="clear" w:color="auto" w:fill="FFFFFF"/>
        </w:rPr>
      </w:pPr>
      <w:r>
        <w:rPr>
          <w:rFonts w:asciiTheme="minorHAnsi" w:hAnsiTheme="minorHAnsi"/>
          <w:color w:val="000000"/>
          <w:shd w:val="clear" w:color="auto" w:fill="FFFFFF"/>
        </w:rPr>
        <w:t>The deliverables that we will provide by March 10</w:t>
      </w:r>
      <w:r w:rsidRPr="00BF4807">
        <w:rPr>
          <w:rFonts w:asciiTheme="minorHAnsi" w:hAnsiTheme="minorHAnsi"/>
          <w:color w:val="000000"/>
          <w:shd w:val="clear" w:color="auto" w:fill="FFFFFF"/>
          <w:vertAlign w:val="superscript"/>
        </w:rPr>
        <w:t>th</w:t>
      </w:r>
      <w:r>
        <w:rPr>
          <w:rFonts w:asciiTheme="minorHAnsi" w:hAnsiTheme="minorHAnsi"/>
          <w:color w:val="000000"/>
          <w:shd w:val="clear" w:color="auto" w:fill="FFFFFF"/>
        </w:rPr>
        <w:t>, 2014 are listed below.</w:t>
      </w:r>
    </w:p>
    <w:p w:rsidR="00BF4807" w:rsidRPr="00BF4807" w:rsidRDefault="00BF4807" w:rsidP="00BF4807">
      <w:pPr>
        <w:pStyle w:val="ListParagraph"/>
        <w:numPr>
          <w:ilvl w:val="0"/>
          <w:numId w:val="32"/>
        </w:numPr>
        <w:spacing w:line="276" w:lineRule="auto"/>
        <w:jc w:val="left"/>
        <w:rPr>
          <w:rFonts w:asciiTheme="minorHAnsi" w:hAnsiTheme="minorHAnsi"/>
        </w:rPr>
      </w:pPr>
      <w:r w:rsidRPr="00BF4807">
        <w:rPr>
          <w:rFonts w:asciiTheme="minorHAnsi" w:hAnsiTheme="minorHAnsi"/>
        </w:rPr>
        <w:t>A working prototype unit that does these following:</w:t>
      </w:r>
    </w:p>
    <w:p w:rsidR="00BF4807" w:rsidRPr="00BF4807" w:rsidRDefault="00BF4807" w:rsidP="00BF4807">
      <w:pPr>
        <w:pStyle w:val="ListParagraph"/>
        <w:numPr>
          <w:ilvl w:val="1"/>
          <w:numId w:val="32"/>
        </w:numPr>
        <w:spacing w:line="276" w:lineRule="auto"/>
        <w:jc w:val="left"/>
        <w:rPr>
          <w:rFonts w:asciiTheme="minorHAnsi" w:hAnsiTheme="minorHAnsi"/>
        </w:rPr>
      </w:pPr>
      <w:r w:rsidRPr="00BF4807">
        <w:rPr>
          <w:rFonts w:asciiTheme="minorHAnsi" w:hAnsiTheme="minorHAnsi"/>
        </w:rPr>
        <w:t xml:space="preserve">Automatic identification of devices using </w:t>
      </w:r>
      <w:r>
        <w:rPr>
          <w:rFonts w:asciiTheme="minorHAnsi" w:hAnsiTheme="minorHAnsi"/>
        </w:rPr>
        <w:t>waveform characteristics</w:t>
      </w:r>
      <w:r w:rsidRPr="00BF4807">
        <w:rPr>
          <w:rFonts w:asciiTheme="minorHAnsi" w:hAnsiTheme="minorHAnsi"/>
        </w:rPr>
        <w:t xml:space="preserve"> by:</w:t>
      </w:r>
    </w:p>
    <w:p w:rsidR="00BF4807" w:rsidRPr="00BF4807" w:rsidRDefault="00BF4807" w:rsidP="00BF4807">
      <w:pPr>
        <w:pStyle w:val="ListParagraph"/>
        <w:numPr>
          <w:ilvl w:val="2"/>
          <w:numId w:val="32"/>
        </w:numPr>
        <w:spacing w:line="276" w:lineRule="auto"/>
        <w:jc w:val="left"/>
        <w:rPr>
          <w:rFonts w:asciiTheme="minorHAnsi" w:hAnsiTheme="minorHAnsi"/>
        </w:rPr>
      </w:pPr>
      <w:r w:rsidRPr="00BF4807">
        <w:rPr>
          <w:rFonts w:asciiTheme="minorHAnsi" w:hAnsiTheme="minorHAnsi"/>
        </w:rPr>
        <w:t>Sampling characteristic features of the device, such as their current behavior</w:t>
      </w:r>
    </w:p>
    <w:p w:rsidR="00BF4807" w:rsidRPr="00BF4807" w:rsidRDefault="00BF4807" w:rsidP="00BF4807">
      <w:pPr>
        <w:pStyle w:val="ListParagraph"/>
        <w:numPr>
          <w:ilvl w:val="2"/>
          <w:numId w:val="32"/>
        </w:numPr>
        <w:spacing w:line="276" w:lineRule="auto"/>
        <w:jc w:val="left"/>
        <w:rPr>
          <w:rFonts w:asciiTheme="minorHAnsi" w:hAnsiTheme="minorHAnsi"/>
        </w:rPr>
      </w:pPr>
      <w:r w:rsidRPr="00BF4807">
        <w:rPr>
          <w:rFonts w:asciiTheme="minorHAnsi" w:hAnsiTheme="minorHAnsi"/>
        </w:rPr>
        <w:t>Implementing an algorithm using the collected information about the device</w:t>
      </w:r>
    </w:p>
    <w:p w:rsidR="00BF4807" w:rsidRPr="00BF4807" w:rsidRDefault="00BF4807" w:rsidP="00BF4807">
      <w:pPr>
        <w:pStyle w:val="ListParagraph"/>
        <w:numPr>
          <w:ilvl w:val="0"/>
          <w:numId w:val="32"/>
        </w:numPr>
        <w:spacing w:line="276" w:lineRule="auto"/>
        <w:jc w:val="left"/>
        <w:rPr>
          <w:rFonts w:asciiTheme="minorHAnsi" w:hAnsiTheme="minorHAnsi"/>
        </w:rPr>
      </w:pPr>
      <w:r w:rsidRPr="00BF4807">
        <w:rPr>
          <w:rFonts w:asciiTheme="minorHAnsi" w:hAnsiTheme="minorHAnsi"/>
        </w:rPr>
        <w:t xml:space="preserve">A software program in the form of an mobile application that does </w:t>
      </w:r>
      <w:r>
        <w:rPr>
          <w:rFonts w:asciiTheme="minorHAnsi" w:hAnsiTheme="minorHAnsi"/>
        </w:rPr>
        <w:t>the</w:t>
      </w:r>
      <w:r w:rsidRPr="00BF4807">
        <w:rPr>
          <w:rFonts w:asciiTheme="minorHAnsi" w:hAnsiTheme="minorHAnsi"/>
        </w:rPr>
        <w:t xml:space="preserve"> following:</w:t>
      </w:r>
    </w:p>
    <w:p w:rsidR="00BF4807" w:rsidRPr="00BF4807" w:rsidRDefault="00BF4807" w:rsidP="00BF4807">
      <w:pPr>
        <w:pStyle w:val="ListParagraph"/>
        <w:numPr>
          <w:ilvl w:val="1"/>
          <w:numId w:val="32"/>
        </w:numPr>
        <w:spacing w:line="276" w:lineRule="auto"/>
        <w:jc w:val="left"/>
        <w:rPr>
          <w:rFonts w:asciiTheme="minorHAnsi" w:hAnsiTheme="minorHAnsi"/>
        </w:rPr>
      </w:pPr>
      <w:r w:rsidRPr="00BF4807">
        <w:rPr>
          <w:rFonts w:asciiTheme="minorHAnsi" w:hAnsiTheme="minorHAnsi"/>
        </w:rPr>
        <w:t xml:space="preserve">Communicates to the </w:t>
      </w:r>
      <w:r w:rsidR="00611D55">
        <w:rPr>
          <w:rFonts w:asciiTheme="minorHAnsi" w:hAnsiTheme="minorHAnsi"/>
        </w:rPr>
        <w:t>central</w:t>
      </w:r>
      <w:r w:rsidRPr="00BF4807">
        <w:rPr>
          <w:rFonts w:asciiTheme="minorHAnsi" w:hAnsiTheme="minorHAnsi"/>
        </w:rPr>
        <w:t xml:space="preserve"> hub that has stored i</w:t>
      </w:r>
      <w:r w:rsidR="00611D55">
        <w:rPr>
          <w:rFonts w:asciiTheme="minorHAnsi" w:hAnsiTheme="minorHAnsi"/>
        </w:rPr>
        <w:t>nformation about the device and scheduling</w:t>
      </w:r>
    </w:p>
    <w:p w:rsidR="00BF4807" w:rsidRPr="00BF4807" w:rsidRDefault="00BF4807" w:rsidP="00BF4807">
      <w:pPr>
        <w:pStyle w:val="ListParagraph"/>
        <w:numPr>
          <w:ilvl w:val="1"/>
          <w:numId w:val="32"/>
        </w:numPr>
        <w:spacing w:line="276" w:lineRule="auto"/>
        <w:jc w:val="left"/>
        <w:rPr>
          <w:rFonts w:asciiTheme="minorHAnsi" w:hAnsiTheme="minorHAnsi"/>
        </w:rPr>
      </w:pPr>
      <w:r w:rsidRPr="00BF4807">
        <w:rPr>
          <w:rFonts w:asciiTheme="minorHAnsi" w:hAnsiTheme="minorHAnsi"/>
        </w:rPr>
        <w:t>Provides a user-friendly interface that:</w:t>
      </w:r>
    </w:p>
    <w:p w:rsidR="00BF4807" w:rsidRPr="00BF4807" w:rsidRDefault="00BF4807" w:rsidP="00BF4807">
      <w:pPr>
        <w:pStyle w:val="ListParagraph"/>
        <w:numPr>
          <w:ilvl w:val="2"/>
          <w:numId w:val="32"/>
        </w:numPr>
        <w:spacing w:line="276" w:lineRule="auto"/>
        <w:jc w:val="left"/>
        <w:rPr>
          <w:rFonts w:asciiTheme="minorHAnsi" w:hAnsiTheme="minorHAnsi"/>
        </w:rPr>
      </w:pPr>
      <w:r w:rsidRPr="00BF4807">
        <w:rPr>
          <w:rFonts w:asciiTheme="minorHAnsi" w:hAnsiTheme="minorHAnsi"/>
        </w:rPr>
        <w:t>Recognizes the type of device under use</w:t>
      </w:r>
    </w:p>
    <w:p w:rsidR="00BF4807" w:rsidRPr="00BF4807" w:rsidRDefault="00BF4807" w:rsidP="00BF4807">
      <w:pPr>
        <w:pStyle w:val="ListParagraph"/>
        <w:numPr>
          <w:ilvl w:val="2"/>
          <w:numId w:val="32"/>
        </w:numPr>
        <w:spacing w:line="276" w:lineRule="auto"/>
        <w:jc w:val="left"/>
        <w:rPr>
          <w:rFonts w:asciiTheme="minorHAnsi" w:hAnsiTheme="minorHAnsi"/>
        </w:rPr>
      </w:pPr>
      <w:r w:rsidRPr="00BF4807">
        <w:rPr>
          <w:rFonts w:asciiTheme="minorHAnsi" w:hAnsiTheme="minorHAnsi"/>
        </w:rPr>
        <w:t xml:space="preserve">Allows the user to enable manual </w:t>
      </w:r>
      <w:r w:rsidR="00264F64">
        <w:rPr>
          <w:rFonts w:asciiTheme="minorHAnsi" w:hAnsiTheme="minorHAnsi"/>
        </w:rPr>
        <w:t xml:space="preserve">control or </w:t>
      </w:r>
      <w:r w:rsidRPr="00BF4807">
        <w:rPr>
          <w:rFonts w:asciiTheme="minorHAnsi" w:hAnsiTheme="minorHAnsi"/>
        </w:rPr>
        <w:t>scheduling of devices</w:t>
      </w:r>
    </w:p>
    <w:p w:rsidR="00BF4807" w:rsidRPr="00BF4807" w:rsidRDefault="00BF4807" w:rsidP="00BF4807">
      <w:pPr>
        <w:pStyle w:val="ListParagraph"/>
        <w:numPr>
          <w:ilvl w:val="0"/>
          <w:numId w:val="32"/>
        </w:numPr>
        <w:spacing w:line="276" w:lineRule="auto"/>
        <w:jc w:val="left"/>
        <w:rPr>
          <w:rFonts w:asciiTheme="minorHAnsi" w:hAnsiTheme="minorHAnsi"/>
        </w:rPr>
      </w:pPr>
      <w:r w:rsidRPr="00BF4807">
        <w:rPr>
          <w:rFonts w:asciiTheme="minorHAnsi" w:hAnsiTheme="minorHAnsi"/>
        </w:rPr>
        <w:t>A technical report that provides</w:t>
      </w:r>
    </w:p>
    <w:p w:rsidR="00BF4807" w:rsidRPr="00BF4807" w:rsidRDefault="00BF4807" w:rsidP="00BF4807">
      <w:pPr>
        <w:pStyle w:val="ListParagraph"/>
        <w:numPr>
          <w:ilvl w:val="1"/>
          <w:numId w:val="32"/>
        </w:numPr>
        <w:spacing w:line="276" w:lineRule="auto"/>
        <w:jc w:val="left"/>
        <w:rPr>
          <w:rFonts w:asciiTheme="minorHAnsi" w:hAnsiTheme="minorHAnsi"/>
        </w:rPr>
      </w:pPr>
      <w:r w:rsidRPr="00BF4807">
        <w:rPr>
          <w:rFonts w:asciiTheme="minorHAnsi" w:hAnsiTheme="minorHAnsi"/>
        </w:rPr>
        <w:t>Plans and description</w:t>
      </w:r>
    </w:p>
    <w:p w:rsidR="00BF4807" w:rsidRPr="00BF4807" w:rsidRDefault="00BF4807" w:rsidP="00BF4807">
      <w:pPr>
        <w:pStyle w:val="ListParagraph"/>
        <w:numPr>
          <w:ilvl w:val="2"/>
          <w:numId w:val="32"/>
        </w:numPr>
        <w:spacing w:line="276" w:lineRule="auto"/>
        <w:jc w:val="left"/>
        <w:rPr>
          <w:rFonts w:asciiTheme="minorHAnsi" w:hAnsiTheme="minorHAnsi"/>
        </w:rPr>
      </w:pPr>
      <w:r w:rsidRPr="00BF4807">
        <w:rPr>
          <w:rFonts w:asciiTheme="minorHAnsi" w:hAnsiTheme="minorHAnsi"/>
        </w:rPr>
        <w:t>Concepts and implementation of load signatures</w:t>
      </w:r>
    </w:p>
    <w:p w:rsidR="00BF4807" w:rsidRPr="00BF4807" w:rsidRDefault="00BF4807" w:rsidP="00BF4807">
      <w:pPr>
        <w:pStyle w:val="ListParagraph"/>
        <w:numPr>
          <w:ilvl w:val="1"/>
          <w:numId w:val="32"/>
        </w:numPr>
        <w:spacing w:line="276" w:lineRule="auto"/>
        <w:jc w:val="left"/>
        <w:rPr>
          <w:rFonts w:asciiTheme="minorHAnsi" w:hAnsiTheme="minorHAnsi"/>
        </w:rPr>
      </w:pPr>
      <w:r w:rsidRPr="00BF4807">
        <w:rPr>
          <w:rFonts w:asciiTheme="minorHAnsi" w:hAnsiTheme="minorHAnsi"/>
        </w:rPr>
        <w:t>Technical specifications of the hardware used on the working prototype</w:t>
      </w:r>
    </w:p>
    <w:p w:rsidR="00BF4807" w:rsidRPr="00BF4807" w:rsidRDefault="00BF4807" w:rsidP="00BF4807">
      <w:pPr>
        <w:pStyle w:val="ListParagraph"/>
        <w:numPr>
          <w:ilvl w:val="1"/>
          <w:numId w:val="32"/>
        </w:numPr>
        <w:spacing w:line="276" w:lineRule="auto"/>
        <w:jc w:val="left"/>
        <w:rPr>
          <w:rFonts w:asciiTheme="minorHAnsi" w:hAnsiTheme="minorHAnsi"/>
        </w:rPr>
      </w:pPr>
      <w:r w:rsidRPr="00BF4807">
        <w:rPr>
          <w:rFonts w:asciiTheme="minorHAnsi" w:hAnsiTheme="minorHAnsi"/>
        </w:rPr>
        <w:t>Software strategy for</w:t>
      </w:r>
    </w:p>
    <w:p w:rsidR="00BF4807" w:rsidRPr="00BF4807" w:rsidRDefault="0079684D" w:rsidP="00BF4807">
      <w:pPr>
        <w:pStyle w:val="ListParagraph"/>
        <w:numPr>
          <w:ilvl w:val="2"/>
          <w:numId w:val="32"/>
        </w:numPr>
        <w:spacing w:line="276" w:lineRule="auto"/>
        <w:jc w:val="left"/>
        <w:rPr>
          <w:rFonts w:asciiTheme="minorHAnsi" w:hAnsiTheme="minorHAnsi"/>
        </w:rPr>
      </w:pPr>
      <w:r>
        <w:rPr>
          <w:rFonts w:asciiTheme="minorHAnsi" w:hAnsiTheme="minorHAnsi"/>
        </w:rPr>
        <w:t>T</w:t>
      </w:r>
      <w:r w:rsidR="00BF4807" w:rsidRPr="00BF4807">
        <w:rPr>
          <w:rFonts w:asciiTheme="minorHAnsi" w:hAnsiTheme="minorHAnsi"/>
        </w:rPr>
        <w:t xml:space="preserve">he algorithm for automatic identification </w:t>
      </w:r>
    </w:p>
    <w:p w:rsidR="00BF4807" w:rsidRPr="00BF4807" w:rsidRDefault="0079684D" w:rsidP="00BF4807">
      <w:pPr>
        <w:pStyle w:val="ListParagraph"/>
        <w:numPr>
          <w:ilvl w:val="2"/>
          <w:numId w:val="32"/>
        </w:numPr>
        <w:spacing w:line="276" w:lineRule="auto"/>
        <w:jc w:val="left"/>
        <w:rPr>
          <w:rFonts w:asciiTheme="minorHAnsi" w:hAnsiTheme="minorHAnsi"/>
        </w:rPr>
      </w:pPr>
      <w:r>
        <w:rPr>
          <w:rFonts w:asciiTheme="minorHAnsi" w:hAnsiTheme="minorHAnsi"/>
        </w:rPr>
        <w:t>M</w:t>
      </w:r>
      <w:r w:rsidR="00BF4807" w:rsidRPr="00BF4807">
        <w:rPr>
          <w:rFonts w:asciiTheme="minorHAnsi" w:hAnsiTheme="minorHAnsi"/>
        </w:rPr>
        <w:t>obile</w:t>
      </w:r>
      <w:r>
        <w:rPr>
          <w:rFonts w:asciiTheme="minorHAnsi" w:hAnsiTheme="minorHAnsi"/>
        </w:rPr>
        <w:t>/web application (A</w:t>
      </w:r>
      <w:r w:rsidR="00BF4807" w:rsidRPr="00BF4807">
        <w:rPr>
          <w:rFonts w:asciiTheme="minorHAnsi" w:hAnsiTheme="minorHAnsi"/>
        </w:rPr>
        <w:t>ndroid)</w:t>
      </w:r>
    </w:p>
    <w:p w:rsidR="00BF4807" w:rsidRPr="00BF4807" w:rsidRDefault="009A505E" w:rsidP="00BF4807">
      <w:pPr>
        <w:pStyle w:val="ListParagraph"/>
        <w:numPr>
          <w:ilvl w:val="1"/>
          <w:numId w:val="32"/>
        </w:numPr>
        <w:spacing w:line="276" w:lineRule="auto"/>
        <w:jc w:val="left"/>
        <w:rPr>
          <w:rFonts w:asciiTheme="minorHAnsi" w:hAnsiTheme="minorHAnsi"/>
        </w:rPr>
      </w:pPr>
      <w:r>
        <w:rPr>
          <w:rFonts w:asciiTheme="minorHAnsi" w:hAnsiTheme="minorHAnsi"/>
        </w:rPr>
        <w:t>R</w:t>
      </w:r>
      <w:r w:rsidR="00BF4807" w:rsidRPr="00BF4807">
        <w:rPr>
          <w:rFonts w:asciiTheme="minorHAnsi" w:hAnsiTheme="minorHAnsi"/>
        </w:rPr>
        <w:t>esults of testing</w:t>
      </w:r>
    </w:p>
    <w:p w:rsidR="00BF4807" w:rsidRPr="00BF4807" w:rsidRDefault="009A505E" w:rsidP="00BF4807">
      <w:pPr>
        <w:pStyle w:val="ListParagraph"/>
        <w:numPr>
          <w:ilvl w:val="2"/>
          <w:numId w:val="32"/>
        </w:numPr>
        <w:spacing w:line="276" w:lineRule="auto"/>
        <w:jc w:val="left"/>
        <w:rPr>
          <w:rFonts w:asciiTheme="minorHAnsi" w:hAnsiTheme="minorHAnsi"/>
        </w:rPr>
      </w:pPr>
      <w:r>
        <w:rPr>
          <w:rFonts w:asciiTheme="minorHAnsi" w:hAnsiTheme="minorHAnsi"/>
        </w:rPr>
        <w:t>Lo</w:t>
      </w:r>
      <w:r w:rsidR="00BF4807" w:rsidRPr="00BF4807">
        <w:rPr>
          <w:rFonts w:asciiTheme="minorHAnsi" w:hAnsiTheme="minorHAnsi"/>
        </w:rPr>
        <w:t>ad signatures of devices to be identified</w:t>
      </w:r>
    </w:p>
    <w:p w:rsidR="00BF4807" w:rsidRPr="00BF4807" w:rsidRDefault="00BF4807" w:rsidP="00BF4807">
      <w:pPr>
        <w:pStyle w:val="ListParagraph"/>
        <w:numPr>
          <w:ilvl w:val="0"/>
          <w:numId w:val="32"/>
        </w:numPr>
        <w:spacing w:line="276" w:lineRule="auto"/>
        <w:jc w:val="left"/>
        <w:rPr>
          <w:rFonts w:asciiTheme="minorHAnsi" w:hAnsiTheme="minorHAnsi"/>
        </w:rPr>
      </w:pPr>
      <w:r w:rsidRPr="00BF4807">
        <w:rPr>
          <w:rFonts w:asciiTheme="minorHAnsi" w:hAnsiTheme="minorHAnsi"/>
        </w:rPr>
        <w:t>A working demonstration of the working prototype implemented in a typical, model home in the form of a time-elapsed video</w:t>
      </w:r>
    </w:p>
    <w:p w:rsidR="007451DA" w:rsidRDefault="007451DA" w:rsidP="00BF4807">
      <w:pPr>
        <w:rPr>
          <w:rFonts w:asciiTheme="minorHAnsi" w:hAnsiTheme="minorHAnsi"/>
          <w:i/>
          <w:iCs/>
        </w:rPr>
      </w:pPr>
    </w:p>
    <w:p w:rsidR="007451DA" w:rsidRDefault="007451DA" w:rsidP="00D37748">
      <w:pPr>
        <w:rPr>
          <w:rFonts w:asciiTheme="minorHAnsi" w:hAnsiTheme="minorHAnsi"/>
          <w:i/>
          <w:iCs/>
        </w:rPr>
      </w:pPr>
    </w:p>
    <w:p w:rsidR="00995E3F" w:rsidRDefault="00995E3F" w:rsidP="00D37748">
      <w:pPr>
        <w:rPr>
          <w:rFonts w:asciiTheme="minorHAnsi" w:hAnsiTheme="minorHAnsi"/>
          <w:i/>
          <w:iCs/>
        </w:rPr>
      </w:pPr>
    </w:p>
    <w:p w:rsidR="00995E3F" w:rsidRDefault="00995E3F" w:rsidP="00D37748">
      <w:pPr>
        <w:rPr>
          <w:rFonts w:asciiTheme="minorHAnsi" w:hAnsiTheme="minorHAnsi"/>
          <w:i/>
          <w:iCs/>
        </w:rPr>
      </w:pPr>
    </w:p>
    <w:p w:rsidR="00995E3F" w:rsidRDefault="00995E3F" w:rsidP="00D37748">
      <w:pPr>
        <w:rPr>
          <w:rFonts w:asciiTheme="minorHAnsi" w:hAnsiTheme="minorHAnsi"/>
          <w:i/>
          <w:iCs/>
        </w:rPr>
      </w:pPr>
    </w:p>
    <w:p w:rsidR="00995E3F" w:rsidRDefault="00995E3F" w:rsidP="00D37748">
      <w:pPr>
        <w:rPr>
          <w:rFonts w:asciiTheme="minorHAnsi" w:hAnsiTheme="minorHAnsi"/>
          <w:i/>
          <w:iCs/>
        </w:rPr>
      </w:pPr>
    </w:p>
    <w:p w:rsidR="00995E3F" w:rsidRDefault="00995E3F" w:rsidP="00D37748">
      <w:pPr>
        <w:rPr>
          <w:rFonts w:asciiTheme="minorHAnsi" w:hAnsiTheme="minorHAnsi"/>
          <w:i/>
          <w:iCs/>
        </w:rPr>
      </w:pPr>
    </w:p>
    <w:p w:rsidR="00995E3F" w:rsidRDefault="00995E3F" w:rsidP="00D37748">
      <w:pPr>
        <w:rPr>
          <w:rFonts w:asciiTheme="minorHAnsi" w:hAnsiTheme="minorHAnsi"/>
          <w:i/>
          <w:iCs/>
        </w:rPr>
      </w:pPr>
    </w:p>
    <w:p w:rsidR="009A2934" w:rsidRDefault="00B87A4E" w:rsidP="009A2934">
      <w:pPr>
        <w:pStyle w:val="Heading1"/>
        <w:numPr>
          <w:ilvl w:val="0"/>
          <w:numId w:val="0"/>
        </w:numPr>
        <w:ind w:left="720"/>
        <w:jc w:val="center"/>
        <w:rPr>
          <w:rFonts w:asciiTheme="minorHAnsi" w:hAnsiTheme="minorHAnsi"/>
        </w:rPr>
      </w:pPr>
      <w:r>
        <w:rPr>
          <w:rFonts w:asciiTheme="minorHAnsi" w:hAnsiTheme="minorHAnsi"/>
        </w:rPr>
        <w:lastRenderedPageBreak/>
        <w:t xml:space="preserve">our </w:t>
      </w:r>
      <w:r w:rsidR="009A2934">
        <w:rPr>
          <w:rFonts w:asciiTheme="minorHAnsi" w:hAnsiTheme="minorHAnsi"/>
        </w:rPr>
        <w:t>Team</w:t>
      </w:r>
    </w:p>
    <w:p w:rsidR="009A2934" w:rsidRPr="009A2934" w:rsidRDefault="009A2934" w:rsidP="009A2934">
      <w:pPr>
        <w:rPr>
          <w:rFonts w:asciiTheme="minorHAnsi" w:hAnsiTheme="minorHAnsi"/>
          <w:u w:val="single"/>
        </w:rPr>
      </w:pPr>
      <w:r w:rsidRPr="009A2934">
        <w:rPr>
          <w:rFonts w:asciiTheme="minorHAnsi" w:hAnsiTheme="minorHAnsi"/>
          <w:u w:val="single"/>
        </w:rPr>
        <w:t>Group Leader: Faraz Milani</w:t>
      </w:r>
    </w:p>
    <w:p w:rsidR="009A2934" w:rsidRPr="009A2934" w:rsidRDefault="009A2934" w:rsidP="009A2934">
      <w:pPr>
        <w:rPr>
          <w:rFonts w:asciiTheme="minorHAnsi" w:hAnsiTheme="minorHAnsi"/>
        </w:rPr>
      </w:pPr>
      <w:r w:rsidRPr="009A2934">
        <w:rPr>
          <w:rFonts w:asciiTheme="minorHAnsi" w:hAnsiTheme="minorHAnsi"/>
        </w:rPr>
        <w:t>Faraz Milani is a 4</w:t>
      </w:r>
      <w:r w:rsidRPr="009A2934">
        <w:rPr>
          <w:rFonts w:asciiTheme="minorHAnsi" w:hAnsiTheme="minorHAnsi"/>
          <w:vertAlign w:val="superscript"/>
        </w:rPr>
        <w:t>th</w:t>
      </w:r>
      <w:r w:rsidRPr="009A2934">
        <w:rPr>
          <w:rFonts w:asciiTheme="minorHAnsi" w:hAnsiTheme="minorHAnsi"/>
        </w:rPr>
        <w:t xml:space="preserve"> year Electrical Engineering major. He is in charge of the overall progress of the project, system architecture, and keeping constant contact with advisor Arthur Zhang to ensure the success of our project. As group leader, Faraz is responsible for guiding the team and making sure that the team meets the deliverables at each milestone. </w:t>
      </w:r>
      <w:proofErr w:type="spellStart"/>
      <w:r w:rsidRPr="009A2934">
        <w:rPr>
          <w:rFonts w:asciiTheme="minorHAnsi" w:hAnsiTheme="minorHAnsi"/>
        </w:rPr>
        <w:t>Faraz’s</w:t>
      </w:r>
      <w:proofErr w:type="spellEnd"/>
      <w:r w:rsidRPr="009A2934">
        <w:rPr>
          <w:rFonts w:asciiTheme="minorHAnsi" w:hAnsiTheme="minorHAnsi"/>
        </w:rPr>
        <w:t xml:space="preserve"> years of broad professional work experience include software, applications, and technical engineering internships at companies such as Outward </w:t>
      </w:r>
      <w:proofErr w:type="spellStart"/>
      <w:r w:rsidRPr="009A2934">
        <w:rPr>
          <w:rFonts w:asciiTheme="minorHAnsi" w:hAnsiTheme="minorHAnsi"/>
        </w:rPr>
        <w:t>Inc</w:t>
      </w:r>
      <w:proofErr w:type="spellEnd"/>
      <w:r w:rsidRPr="009A2934">
        <w:rPr>
          <w:rFonts w:asciiTheme="minorHAnsi" w:hAnsiTheme="minorHAnsi"/>
        </w:rPr>
        <w:t xml:space="preserve">, </w:t>
      </w:r>
      <w:proofErr w:type="spellStart"/>
      <w:r w:rsidRPr="009A2934">
        <w:rPr>
          <w:rFonts w:asciiTheme="minorHAnsi" w:hAnsiTheme="minorHAnsi"/>
        </w:rPr>
        <w:t>Aptina</w:t>
      </w:r>
      <w:proofErr w:type="spellEnd"/>
      <w:r w:rsidRPr="009A2934">
        <w:rPr>
          <w:rFonts w:asciiTheme="minorHAnsi" w:hAnsiTheme="minorHAnsi"/>
        </w:rPr>
        <w:t xml:space="preserve"> Imaging, and </w:t>
      </w:r>
      <w:proofErr w:type="spellStart"/>
      <w:r w:rsidRPr="009A2934">
        <w:rPr>
          <w:rFonts w:asciiTheme="minorHAnsi" w:hAnsiTheme="minorHAnsi"/>
        </w:rPr>
        <w:t>Sandforce</w:t>
      </w:r>
      <w:proofErr w:type="spellEnd"/>
      <w:r w:rsidRPr="009A2934">
        <w:rPr>
          <w:rFonts w:asciiTheme="minorHAnsi" w:hAnsiTheme="minorHAnsi"/>
        </w:rPr>
        <w:t xml:space="preserve"> Inc. At his internships, he developed algorithms for image processing, and has scripted in languages such as Perl for testing of sensors and solid state drives. Faraz is currently the Vice President of Author Relations for Layers, a new enhanced e-book platform. He also serves as Vice President of Eta Kappa Nu, the electrical engineering and computer science honors society. He contributes a team oriented mindset that is paired with h</w:t>
      </w:r>
      <w:r>
        <w:rPr>
          <w:rFonts w:asciiTheme="minorHAnsi" w:hAnsiTheme="minorHAnsi"/>
        </w:rPr>
        <w:t xml:space="preserve">is vast leadership experience. </w:t>
      </w:r>
    </w:p>
    <w:p w:rsidR="009A2934" w:rsidRPr="009A2934" w:rsidRDefault="009A2934" w:rsidP="009A2934">
      <w:pPr>
        <w:rPr>
          <w:rFonts w:asciiTheme="minorHAnsi" w:hAnsiTheme="minorHAnsi"/>
          <w:u w:val="single"/>
        </w:rPr>
      </w:pPr>
      <w:r w:rsidRPr="009A2934">
        <w:rPr>
          <w:rFonts w:asciiTheme="minorHAnsi" w:hAnsiTheme="minorHAnsi"/>
          <w:u w:val="single"/>
        </w:rPr>
        <w:t>Hardware Specialists: Kelvin Liang and Young Min Kim</w:t>
      </w:r>
    </w:p>
    <w:p w:rsidR="009A2934" w:rsidRPr="009A2934" w:rsidRDefault="009A2934" w:rsidP="009A2934">
      <w:pPr>
        <w:rPr>
          <w:rFonts w:asciiTheme="minorHAnsi" w:hAnsiTheme="minorHAnsi"/>
        </w:rPr>
      </w:pPr>
      <w:r w:rsidRPr="009A2934">
        <w:rPr>
          <w:rFonts w:asciiTheme="minorHAnsi" w:hAnsiTheme="minorHAnsi"/>
        </w:rPr>
        <w:t>Kelvin Liang and Young Min Kim are both 4</w:t>
      </w:r>
      <w:r w:rsidRPr="009A2934">
        <w:rPr>
          <w:rFonts w:asciiTheme="minorHAnsi" w:hAnsiTheme="minorHAnsi"/>
          <w:vertAlign w:val="superscript"/>
        </w:rPr>
        <w:t>th</w:t>
      </w:r>
      <w:r w:rsidRPr="009A2934">
        <w:rPr>
          <w:rFonts w:asciiTheme="minorHAnsi" w:hAnsiTheme="minorHAnsi"/>
        </w:rPr>
        <w:t xml:space="preserve"> year Electrical Engineering majors. Together, they are responsible for the hardware-related aspects of the project, such as interfacing between current sensors and microcontrollers, and digital signal processing for device recognition. They both currently intern as Hardware Engineers at Broadcom Corporation and have a combined 2 years of experience working there. Their internships currently require them to script and interface test equipment such as spectrum analyzers, RF switches, oscilloscopes, and signal generators. Other tasks include PCB board design, cost and component optimization of evaluation boards, and matching circuit design. In the team, they contribute vast knowledge of digital communications, digital signal processing, and hardware and circuit design. Prior to working at Broadcom, Kelvin and Young both spent a year researching under our current Advisor, Dr. Arthur Zhang. They are most familiar with the needs and goals of the project. </w:t>
      </w:r>
    </w:p>
    <w:p w:rsidR="009A2934" w:rsidRPr="009A2934" w:rsidRDefault="009A2934" w:rsidP="009A2934">
      <w:pPr>
        <w:rPr>
          <w:rFonts w:asciiTheme="minorHAnsi" w:hAnsiTheme="minorHAnsi"/>
          <w:u w:val="single"/>
        </w:rPr>
      </w:pPr>
      <w:r w:rsidRPr="009A2934">
        <w:rPr>
          <w:rFonts w:asciiTheme="minorHAnsi" w:hAnsiTheme="minorHAnsi"/>
          <w:u w:val="single"/>
        </w:rPr>
        <w:t xml:space="preserve">Software Specialist: Matthew </w:t>
      </w:r>
      <w:proofErr w:type="gramStart"/>
      <w:r w:rsidRPr="009A2934">
        <w:rPr>
          <w:rFonts w:asciiTheme="minorHAnsi" w:hAnsiTheme="minorHAnsi"/>
          <w:u w:val="single"/>
        </w:rPr>
        <w:t>Cai</w:t>
      </w:r>
      <w:proofErr w:type="gramEnd"/>
    </w:p>
    <w:p w:rsidR="009A2934" w:rsidRPr="009A2934" w:rsidRDefault="009A2934" w:rsidP="009A2934">
      <w:pPr>
        <w:rPr>
          <w:rFonts w:asciiTheme="minorHAnsi" w:hAnsiTheme="minorHAnsi"/>
        </w:rPr>
      </w:pPr>
      <w:r w:rsidRPr="009A2934">
        <w:rPr>
          <w:rFonts w:asciiTheme="minorHAnsi" w:hAnsiTheme="minorHAnsi"/>
        </w:rPr>
        <w:t xml:space="preserve">Matthew </w:t>
      </w:r>
      <w:proofErr w:type="gramStart"/>
      <w:r w:rsidRPr="009A2934">
        <w:rPr>
          <w:rFonts w:asciiTheme="minorHAnsi" w:hAnsiTheme="minorHAnsi"/>
        </w:rPr>
        <w:t>Cai</w:t>
      </w:r>
      <w:proofErr w:type="gramEnd"/>
      <w:r w:rsidRPr="009A2934">
        <w:rPr>
          <w:rFonts w:asciiTheme="minorHAnsi" w:hAnsiTheme="minorHAnsi"/>
        </w:rPr>
        <w:t xml:space="preserve"> is a 4</w:t>
      </w:r>
      <w:r w:rsidRPr="009A2934">
        <w:rPr>
          <w:rFonts w:asciiTheme="minorHAnsi" w:hAnsiTheme="minorHAnsi"/>
          <w:vertAlign w:val="superscript"/>
        </w:rPr>
        <w:t>th</w:t>
      </w:r>
      <w:r w:rsidRPr="009A2934">
        <w:rPr>
          <w:rFonts w:asciiTheme="minorHAnsi" w:hAnsiTheme="minorHAnsi"/>
        </w:rPr>
        <w:t xml:space="preserve"> year Computer Engineering major. In this team, he is responsible for creating the user interface for the mobile application and programming the microcontrollers. Matthew has working knowledge in C++, C, Java, VHDL, HTML, C#, MIPS, JavaScript, PHP, and SQL. He has applied these skills in numerous projects which include creating his own rendition of the popular Pac-Man game, and developing PHP scripts for web crawling. Matthew’s years of professional experience include software engineering internships at companies such as </w:t>
      </w:r>
      <w:proofErr w:type="spellStart"/>
      <w:r w:rsidRPr="009A2934">
        <w:rPr>
          <w:rFonts w:asciiTheme="minorHAnsi" w:hAnsiTheme="minorHAnsi"/>
        </w:rPr>
        <w:t>Arbonne</w:t>
      </w:r>
      <w:proofErr w:type="spellEnd"/>
      <w:r w:rsidRPr="009A2934">
        <w:rPr>
          <w:rFonts w:asciiTheme="minorHAnsi" w:hAnsiTheme="minorHAnsi"/>
        </w:rPr>
        <w:t xml:space="preserve">, </w:t>
      </w:r>
      <w:proofErr w:type="spellStart"/>
      <w:r w:rsidRPr="009A2934">
        <w:rPr>
          <w:rFonts w:asciiTheme="minorHAnsi" w:hAnsiTheme="minorHAnsi"/>
        </w:rPr>
        <w:t>Kaarma</w:t>
      </w:r>
      <w:proofErr w:type="spellEnd"/>
      <w:r w:rsidRPr="009A2934">
        <w:rPr>
          <w:rFonts w:asciiTheme="minorHAnsi" w:hAnsiTheme="minorHAnsi"/>
        </w:rPr>
        <w:t xml:space="preserve">, and Novak. On his free time, he participates in programming competitions such as the </w:t>
      </w:r>
      <w:proofErr w:type="spellStart"/>
      <w:r w:rsidRPr="009A2934">
        <w:rPr>
          <w:rFonts w:asciiTheme="minorHAnsi" w:hAnsiTheme="minorHAnsi"/>
        </w:rPr>
        <w:t>AppJam</w:t>
      </w:r>
      <w:proofErr w:type="spellEnd"/>
      <w:r w:rsidRPr="009A2934">
        <w:rPr>
          <w:rFonts w:asciiTheme="minorHAnsi" w:hAnsiTheme="minorHAnsi"/>
        </w:rPr>
        <w:t xml:space="preserve">, and LA Hacks. </w:t>
      </w:r>
    </w:p>
    <w:p w:rsidR="009A2934" w:rsidRPr="009A2934" w:rsidRDefault="009A2934" w:rsidP="009A2934">
      <w:pPr>
        <w:rPr>
          <w:rFonts w:asciiTheme="minorHAnsi" w:hAnsiTheme="minorHAnsi"/>
        </w:rPr>
      </w:pPr>
    </w:p>
    <w:p w:rsidR="009A2934" w:rsidRPr="009A2934" w:rsidRDefault="009A2934" w:rsidP="009A2934">
      <w:pPr>
        <w:rPr>
          <w:rFonts w:asciiTheme="minorHAnsi" w:hAnsiTheme="minorHAnsi"/>
        </w:rPr>
      </w:pPr>
      <w:r w:rsidRPr="009A2934">
        <w:rPr>
          <w:rFonts w:asciiTheme="minorHAnsi" w:hAnsiTheme="minorHAnsi"/>
        </w:rPr>
        <w:t xml:space="preserve"> </w:t>
      </w:r>
    </w:p>
    <w:p w:rsidR="009A2934" w:rsidRPr="009A2934" w:rsidRDefault="009A2934" w:rsidP="009A2934">
      <w:pPr>
        <w:rPr>
          <w:rFonts w:asciiTheme="minorHAnsi" w:hAnsiTheme="minorHAnsi"/>
        </w:rPr>
      </w:pPr>
    </w:p>
    <w:p w:rsidR="009A2934" w:rsidRPr="009A2934" w:rsidRDefault="009A2934" w:rsidP="009A2934">
      <w:pPr>
        <w:rPr>
          <w:rFonts w:asciiTheme="minorHAnsi" w:hAnsiTheme="minorHAnsi"/>
        </w:rPr>
      </w:pPr>
    </w:p>
    <w:p w:rsidR="009A2934" w:rsidRPr="009A2934" w:rsidRDefault="009A2934" w:rsidP="009A2934">
      <w:pPr>
        <w:rPr>
          <w:rFonts w:asciiTheme="minorHAnsi" w:hAnsiTheme="minorHAnsi"/>
          <w:u w:val="single"/>
        </w:rPr>
      </w:pPr>
      <w:r w:rsidRPr="009A2934">
        <w:rPr>
          <w:rFonts w:asciiTheme="minorHAnsi" w:hAnsiTheme="minorHAnsi"/>
          <w:u w:val="single"/>
        </w:rPr>
        <w:t xml:space="preserve">Advisor: Arthur Zhang, Technology Manager at CalPlug </w:t>
      </w:r>
    </w:p>
    <w:p w:rsidR="00152BA3" w:rsidRDefault="009A2934" w:rsidP="009A2934">
      <w:pPr>
        <w:rPr>
          <w:rFonts w:asciiTheme="minorHAnsi" w:hAnsiTheme="minorHAnsi"/>
          <w:color w:val="000000"/>
          <w:shd w:val="clear" w:color="auto" w:fill="FFFFFF"/>
        </w:rPr>
      </w:pPr>
      <w:r w:rsidRPr="009A2934">
        <w:rPr>
          <w:rFonts w:asciiTheme="minorHAnsi" w:hAnsiTheme="minorHAnsi"/>
          <w:color w:val="000000"/>
          <w:shd w:val="clear" w:color="auto" w:fill="FFFFFF"/>
        </w:rPr>
        <w:t>Arthur manages technology strategies and applications for the CalPlug Center at Calit2. He works closely with policy makers, manufacturers, faculty and researchers to promote plug load energy efficiency. Arthur is actively involved with technology commercialization of cutting edge products in energy efficiency, telecommunications, and micro devices for medical and industrial applications.</w:t>
      </w:r>
      <w:r>
        <w:rPr>
          <w:rFonts w:asciiTheme="minorHAnsi" w:hAnsiTheme="minorHAnsi"/>
          <w:color w:val="000000"/>
        </w:rPr>
        <w:t xml:space="preserve"> </w:t>
      </w:r>
      <w:r w:rsidRPr="009A2934">
        <w:rPr>
          <w:rFonts w:asciiTheme="minorHAnsi" w:hAnsiTheme="minorHAnsi"/>
          <w:color w:val="000000"/>
          <w:shd w:val="clear" w:color="auto" w:fill="FFFFFF"/>
        </w:rPr>
        <w:t xml:space="preserve">Before joining Calit2, Zhang was the project leader for several </w:t>
      </w:r>
      <w:proofErr w:type="gramStart"/>
      <w:r w:rsidRPr="009A2934">
        <w:rPr>
          <w:rFonts w:asciiTheme="minorHAnsi" w:hAnsiTheme="minorHAnsi"/>
          <w:color w:val="000000"/>
          <w:shd w:val="clear" w:color="auto" w:fill="FFFFFF"/>
        </w:rPr>
        <w:t>industry</w:t>
      </w:r>
      <w:proofErr w:type="gramEnd"/>
      <w:r w:rsidRPr="009A2934">
        <w:rPr>
          <w:rFonts w:asciiTheme="minorHAnsi" w:hAnsiTheme="minorHAnsi"/>
          <w:color w:val="000000"/>
          <w:shd w:val="clear" w:color="auto" w:fill="FFFFFF"/>
        </w:rPr>
        <w:t xml:space="preserve"> and government funded R&amp;D projects and developed record-breaking prototypes at the Integrated </w:t>
      </w:r>
      <w:proofErr w:type="spellStart"/>
      <w:r w:rsidRPr="009A2934">
        <w:rPr>
          <w:rFonts w:asciiTheme="minorHAnsi" w:hAnsiTheme="minorHAnsi"/>
          <w:color w:val="000000"/>
          <w:shd w:val="clear" w:color="auto" w:fill="FFFFFF"/>
        </w:rPr>
        <w:t>Nanosystems</w:t>
      </w:r>
      <w:proofErr w:type="spellEnd"/>
      <w:r w:rsidRPr="009A2934">
        <w:rPr>
          <w:rFonts w:asciiTheme="minorHAnsi" w:hAnsiTheme="minorHAnsi"/>
          <w:color w:val="000000"/>
          <w:shd w:val="clear" w:color="auto" w:fill="FFFFFF"/>
        </w:rPr>
        <w:t xml:space="preserve"> Research Facility. Zhang publishes his work at leading conferences and</w:t>
      </w:r>
      <w:r w:rsidRPr="009A2934">
        <w:rPr>
          <w:rFonts w:asciiTheme="minorHAnsi" w:hAnsiTheme="minorHAnsi"/>
          <w:color w:val="000000"/>
        </w:rPr>
        <w:br/>
      </w:r>
      <w:r w:rsidRPr="009A2934">
        <w:rPr>
          <w:rFonts w:asciiTheme="minorHAnsi" w:hAnsiTheme="minorHAnsi"/>
          <w:color w:val="000000"/>
          <w:shd w:val="clear" w:color="auto" w:fill="FFFFFF"/>
        </w:rPr>
        <w:t>journals for IEEE and APS.</w:t>
      </w:r>
      <w:r>
        <w:rPr>
          <w:rFonts w:asciiTheme="minorHAnsi" w:hAnsiTheme="minorHAnsi"/>
          <w:color w:val="000000"/>
        </w:rPr>
        <w:t xml:space="preserve"> </w:t>
      </w:r>
      <w:r w:rsidRPr="009A2934">
        <w:rPr>
          <w:rFonts w:asciiTheme="minorHAnsi" w:hAnsiTheme="minorHAnsi"/>
          <w:color w:val="000000"/>
          <w:shd w:val="clear" w:color="auto" w:fill="FFFFFF"/>
        </w:rPr>
        <w:t>Yang received his B.S. degree in Applied Physics with honors from the University of Science and Technology of China. His Ph.D. work in experimental plasma physics from the University of California, Irvine was supported by a Regents’ Fellowship and a Department of Energy gran</w:t>
      </w:r>
      <w:r w:rsidR="00152BA3">
        <w:rPr>
          <w:rFonts w:asciiTheme="minorHAnsi" w:hAnsiTheme="minorHAnsi"/>
          <w:color w:val="000000"/>
          <w:shd w:val="clear" w:color="auto" w:fill="FFFFFF"/>
        </w:rPr>
        <w:t>t.</w:t>
      </w:r>
    </w:p>
    <w:p w:rsidR="00F21A3F" w:rsidRDefault="00F21A3F" w:rsidP="001D4A87">
      <w:pPr>
        <w:jc w:val="center"/>
        <w:rPr>
          <w:rFonts w:asciiTheme="minorHAnsi" w:hAnsiTheme="minorHAnsi"/>
          <w:b/>
          <w:color w:val="000000"/>
          <w:sz w:val="28"/>
          <w:shd w:val="clear" w:color="auto" w:fill="FFFFFF"/>
        </w:rPr>
      </w:pPr>
    </w:p>
    <w:p w:rsidR="001D4A87" w:rsidRPr="00FE13E4" w:rsidRDefault="001D4A87" w:rsidP="001D4A87">
      <w:pPr>
        <w:jc w:val="center"/>
        <w:rPr>
          <w:rFonts w:asciiTheme="minorHAnsi" w:hAnsiTheme="minorHAnsi"/>
          <w:b/>
          <w:color w:val="000000"/>
          <w:sz w:val="28"/>
          <w:shd w:val="clear" w:color="auto" w:fill="FFFFFF"/>
        </w:rPr>
      </w:pPr>
      <w:r w:rsidRPr="00FE13E4">
        <w:rPr>
          <w:rFonts w:asciiTheme="minorHAnsi" w:hAnsiTheme="minorHAnsi"/>
          <w:b/>
          <w:color w:val="000000"/>
          <w:sz w:val="28"/>
          <w:shd w:val="clear" w:color="auto" w:fill="FFFFFF"/>
        </w:rPr>
        <w:t>BUDGET</w:t>
      </w:r>
    </w:p>
    <w:tbl>
      <w:tblPr>
        <w:tblStyle w:val="TableGrid"/>
        <w:tblW w:w="0" w:type="auto"/>
        <w:jc w:val="center"/>
        <w:tblLook w:val="00A0" w:firstRow="1" w:lastRow="0" w:firstColumn="1" w:lastColumn="0" w:noHBand="0" w:noVBand="0"/>
      </w:tblPr>
      <w:tblGrid>
        <w:gridCol w:w="3192"/>
        <w:gridCol w:w="3192"/>
        <w:gridCol w:w="3192"/>
      </w:tblGrid>
      <w:tr w:rsidR="00F5312A">
        <w:trPr>
          <w:jc w:val="center"/>
        </w:trPr>
        <w:tc>
          <w:tcPr>
            <w:tcW w:w="3192" w:type="dxa"/>
          </w:tcPr>
          <w:p w:rsidR="00F5312A" w:rsidRPr="00F5312A" w:rsidRDefault="00F5312A" w:rsidP="00F5312A">
            <w:pPr>
              <w:spacing w:after="0"/>
              <w:jc w:val="center"/>
              <w:rPr>
                <w:rFonts w:asciiTheme="minorHAnsi" w:hAnsiTheme="minorHAnsi"/>
                <w:b/>
                <w:szCs w:val="20"/>
              </w:rPr>
            </w:pPr>
            <w:r w:rsidRPr="00F5312A">
              <w:rPr>
                <w:rFonts w:asciiTheme="minorHAnsi" w:hAnsiTheme="minorHAnsi"/>
                <w:b/>
                <w:szCs w:val="20"/>
              </w:rPr>
              <w:t>Item</w:t>
            </w:r>
          </w:p>
        </w:tc>
        <w:tc>
          <w:tcPr>
            <w:tcW w:w="3192" w:type="dxa"/>
          </w:tcPr>
          <w:p w:rsidR="00F5312A" w:rsidRPr="00F5312A" w:rsidRDefault="00F5312A" w:rsidP="00F5312A">
            <w:pPr>
              <w:spacing w:after="0"/>
              <w:jc w:val="center"/>
              <w:rPr>
                <w:rFonts w:asciiTheme="minorHAnsi" w:hAnsiTheme="minorHAnsi"/>
                <w:b/>
                <w:szCs w:val="20"/>
              </w:rPr>
            </w:pPr>
            <w:r w:rsidRPr="00F5312A">
              <w:rPr>
                <w:rFonts w:asciiTheme="minorHAnsi" w:hAnsiTheme="minorHAnsi"/>
                <w:b/>
                <w:szCs w:val="20"/>
              </w:rPr>
              <w:t>Percent (%)</w:t>
            </w:r>
          </w:p>
        </w:tc>
        <w:tc>
          <w:tcPr>
            <w:tcW w:w="3192" w:type="dxa"/>
          </w:tcPr>
          <w:p w:rsidR="00F5312A" w:rsidRPr="00F5312A" w:rsidRDefault="00F5312A" w:rsidP="00F5312A">
            <w:pPr>
              <w:spacing w:after="0"/>
              <w:jc w:val="center"/>
              <w:rPr>
                <w:rFonts w:asciiTheme="minorHAnsi" w:hAnsiTheme="minorHAnsi"/>
                <w:b/>
                <w:szCs w:val="20"/>
              </w:rPr>
            </w:pPr>
            <w:r w:rsidRPr="00F5312A">
              <w:rPr>
                <w:rFonts w:asciiTheme="minorHAnsi" w:hAnsiTheme="minorHAnsi"/>
                <w:b/>
                <w:szCs w:val="20"/>
              </w:rPr>
              <w:t>Cost ($)</w:t>
            </w:r>
          </w:p>
        </w:tc>
      </w:tr>
      <w:tr w:rsidR="00F5312A">
        <w:trPr>
          <w:jc w:val="center"/>
        </w:trPr>
        <w:tc>
          <w:tcPr>
            <w:tcW w:w="3192" w:type="dxa"/>
          </w:tcPr>
          <w:p w:rsidR="00F5312A" w:rsidRDefault="00F5312A" w:rsidP="00F5312A">
            <w:pPr>
              <w:spacing w:after="0"/>
              <w:jc w:val="center"/>
              <w:rPr>
                <w:rFonts w:asciiTheme="minorHAnsi" w:hAnsiTheme="minorHAnsi"/>
                <w:szCs w:val="20"/>
              </w:rPr>
            </w:pPr>
            <w:r>
              <w:rPr>
                <w:rFonts w:asciiTheme="minorHAnsi" w:hAnsiTheme="minorHAnsi"/>
                <w:szCs w:val="20"/>
              </w:rPr>
              <w:t>Salaries</w:t>
            </w:r>
          </w:p>
        </w:tc>
        <w:tc>
          <w:tcPr>
            <w:tcW w:w="3192" w:type="dxa"/>
          </w:tcPr>
          <w:p w:rsidR="00F5312A" w:rsidRDefault="00F5312A" w:rsidP="00F5312A">
            <w:pPr>
              <w:spacing w:after="0"/>
              <w:jc w:val="center"/>
              <w:rPr>
                <w:rFonts w:asciiTheme="minorHAnsi" w:hAnsiTheme="minorHAnsi"/>
                <w:szCs w:val="20"/>
              </w:rPr>
            </w:pPr>
            <w:r>
              <w:rPr>
                <w:rFonts w:asciiTheme="minorHAnsi" w:hAnsiTheme="minorHAnsi"/>
                <w:szCs w:val="20"/>
              </w:rPr>
              <w:t>0</w:t>
            </w:r>
          </w:p>
        </w:tc>
        <w:tc>
          <w:tcPr>
            <w:tcW w:w="3192" w:type="dxa"/>
          </w:tcPr>
          <w:p w:rsidR="00F5312A" w:rsidRDefault="00F5312A" w:rsidP="00F5312A">
            <w:pPr>
              <w:spacing w:after="0"/>
              <w:jc w:val="center"/>
              <w:rPr>
                <w:rFonts w:asciiTheme="minorHAnsi" w:hAnsiTheme="minorHAnsi"/>
                <w:szCs w:val="20"/>
              </w:rPr>
            </w:pPr>
            <w:r>
              <w:rPr>
                <w:rFonts w:asciiTheme="minorHAnsi" w:hAnsiTheme="minorHAnsi"/>
                <w:szCs w:val="20"/>
              </w:rPr>
              <w:t>0</w:t>
            </w:r>
          </w:p>
        </w:tc>
      </w:tr>
      <w:tr w:rsidR="00F5312A">
        <w:trPr>
          <w:jc w:val="center"/>
        </w:trPr>
        <w:tc>
          <w:tcPr>
            <w:tcW w:w="3192" w:type="dxa"/>
          </w:tcPr>
          <w:p w:rsidR="00F5312A" w:rsidRDefault="00F5312A" w:rsidP="00F5312A">
            <w:pPr>
              <w:spacing w:after="0"/>
              <w:jc w:val="center"/>
              <w:rPr>
                <w:rFonts w:asciiTheme="minorHAnsi" w:hAnsiTheme="minorHAnsi"/>
                <w:szCs w:val="20"/>
              </w:rPr>
            </w:pPr>
            <w:r>
              <w:rPr>
                <w:rFonts w:asciiTheme="minorHAnsi" w:hAnsiTheme="minorHAnsi"/>
                <w:szCs w:val="20"/>
              </w:rPr>
              <w:t>Raspberry Pi</w:t>
            </w:r>
          </w:p>
        </w:tc>
        <w:tc>
          <w:tcPr>
            <w:tcW w:w="3192" w:type="dxa"/>
          </w:tcPr>
          <w:p w:rsidR="00F5312A" w:rsidRDefault="00F5312A" w:rsidP="00F5312A">
            <w:pPr>
              <w:spacing w:after="0"/>
              <w:jc w:val="center"/>
              <w:rPr>
                <w:rFonts w:asciiTheme="minorHAnsi" w:hAnsiTheme="minorHAnsi"/>
                <w:szCs w:val="20"/>
              </w:rPr>
            </w:pPr>
            <w:r>
              <w:rPr>
                <w:rFonts w:asciiTheme="minorHAnsi" w:hAnsiTheme="minorHAnsi"/>
                <w:szCs w:val="20"/>
              </w:rPr>
              <w:t>3.9</w:t>
            </w:r>
          </w:p>
        </w:tc>
        <w:tc>
          <w:tcPr>
            <w:tcW w:w="3192" w:type="dxa"/>
          </w:tcPr>
          <w:p w:rsidR="00F5312A" w:rsidRDefault="00F5312A" w:rsidP="00F5312A">
            <w:pPr>
              <w:spacing w:after="0"/>
              <w:jc w:val="center"/>
              <w:rPr>
                <w:rFonts w:asciiTheme="minorHAnsi" w:hAnsiTheme="minorHAnsi"/>
                <w:szCs w:val="20"/>
              </w:rPr>
            </w:pPr>
            <w:r>
              <w:rPr>
                <w:rFonts w:asciiTheme="minorHAnsi" w:hAnsiTheme="minorHAnsi"/>
                <w:szCs w:val="20"/>
              </w:rPr>
              <w:t>40</w:t>
            </w:r>
          </w:p>
        </w:tc>
      </w:tr>
      <w:tr w:rsidR="00F5312A">
        <w:trPr>
          <w:jc w:val="center"/>
        </w:trPr>
        <w:tc>
          <w:tcPr>
            <w:tcW w:w="3192" w:type="dxa"/>
          </w:tcPr>
          <w:p w:rsidR="00F5312A" w:rsidRDefault="00F5312A" w:rsidP="00F5312A">
            <w:pPr>
              <w:spacing w:after="0"/>
              <w:jc w:val="center"/>
              <w:rPr>
                <w:rFonts w:asciiTheme="minorHAnsi" w:hAnsiTheme="minorHAnsi"/>
                <w:szCs w:val="20"/>
              </w:rPr>
            </w:pPr>
            <w:proofErr w:type="spellStart"/>
            <w:r>
              <w:rPr>
                <w:rFonts w:asciiTheme="minorHAnsi" w:hAnsiTheme="minorHAnsi"/>
                <w:szCs w:val="20"/>
              </w:rPr>
              <w:t>ZigBee</w:t>
            </w:r>
            <w:proofErr w:type="spellEnd"/>
            <w:r>
              <w:rPr>
                <w:rFonts w:asciiTheme="minorHAnsi" w:hAnsiTheme="minorHAnsi"/>
                <w:szCs w:val="20"/>
              </w:rPr>
              <w:t xml:space="preserve"> </w:t>
            </w:r>
            <w:proofErr w:type="spellStart"/>
            <w:r>
              <w:rPr>
                <w:rFonts w:asciiTheme="minorHAnsi" w:hAnsiTheme="minorHAnsi"/>
                <w:szCs w:val="20"/>
              </w:rPr>
              <w:t>SoC’s</w:t>
            </w:r>
            <w:proofErr w:type="spellEnd"/>
            <w:r>
              <w:rPr>
                <w:rFonts w:asciiTheme="minorHAnsi" w:hAnsiTheme="minorHAnsi"/>
                <w:szCs w:val="20"/>
              </w:rPr>
              <w:t xml:space="preserve"> and Boards</w:t>
            </w:r>
          </w:p>
        </w:tc>
        <w:tc>
          <w:tcPr>
            <w:tcW w:w="3192" w:type="dxa"/>
          </w:tcPr>
          <w:p w:rsidR="00F5312A" w:rsidRDefault="00F5312A" w:rsidP="00F5312A">
            <w:pPr>
              <w:spacing w:after="0"/>
              <w:jc w:val="center"/>
              <w:rPr>
                <w:rFonts w:asciiTheme="minorHAnsi" w:hAnsiTheme="minorHAnsi"/>
                <w:szCs w:val="20"/>
              </w:rPr>
            </w:pPr>
            <w:r>
              <w:rPr>
                <w:rFonts w:asciiTheme="minorHAnsi" w:hAnsiTheme="minorHAnsi"/>
                <w:szCs w:val="20"/>
              </w:rPr>
              <w:t>88.2</w:t>
            </w:r>
          </w:p>
        </w:tc>
        <w:tc>
          <w:tcPr>
            <w:tcW w:w="3192" w:type="dxa"/>
          </w:tcPr>
          <w:p w:rsidR="00F5312A" w:rsidRDefault="00F5312A" w:rsidP="00F5312A">
            <w:pPr>
              <w:spacing w:after="0"/>
              <w:jc w:val="center"/>
              <w:rPr>
                <w:rFonts w:asciiTheme="minorHAnsi" w:hAnsiTheme="minorHAnsi"/>
                <w:szCs w:val="20"/>
              </w:rPr>
            </w:pPr>
            <w:r>
              <w:rPr>
                <w:rFonts w:asciiTheme="minorHAnsi" w:hAnsiTheme="minorHAnsi"/>
                <w:szCs w:val="20"/>
              </w:rPr>
              <w:t>900</w:t>
            </w:r>
          </w:p>
        </w:tc>
      </w:tr>
      <w:tr w:rsidR="00F5312A">
        <w:trPr>
          <w:jc w:val="center"/>
        </w:trPr>
        <w:tc>
          <w:tcPr>
            <w:tcW w:w="3192" w:type="dxa"/>
          </w:tcPr>
          <w:p w:rsidR="00F5312A" w:rsidRDefault="00F5312A" w:rsidP="00F5312A">
            <w:pPr>
              <w:spacing w:after="0"/>
              <w:jc w:val="center"/>
              <w:rPr>
                <w:rFonts w:asciiTheme="minorHAnsi" w:hAnsiTheme="minorHAnsi"/>
                <w:szCs w:val="20"/>
              </w:rPr>
            </w:pPr>
            <w:r>
              <w:rPr>
                <w:rFonts w:asciiTheme="minorHAnsi" w:hAnsiTheme="minorHAnsi"/>
                <w:szCs w:val="20"/>
              </w:rPr>
              <w:t>Wall adapters</w:t>
            </w:r>
          </w:p>
        </w:tc>
        <w:tc>
          <w:tcPr>
            <w:tcW w:w="3192" w:type="dxa"/>
          </w:tcPr>
          <w:p w:rsidR="00F5312A" w:rsidRDefault="00F5312A" w:rsidP="00F5312A">
            <w:pPr>
              <w:spacing w:after="0"/>
              <w:jc w:val="center"/>
              <w:rPr>
                <w:rFonts w:asciiTheme="minorHAnsi" w:hAnsiTheme="minorHAnsi"/>
                <w:szCs w:val="20"/>
              </w:rPr>
            </w:pPr>
            <w:r>
              <w:rPr>
                <w:rFonts w:asciiTheme="minorHAnsi" w:hAnsiTheme="minorHAnsi"/>
                <w:szCs w:val="20"/>
              </w:rPr>
              <w:t>1.96</w:t>
            </w:r>
          </w:p>
        </w:tc>
        <w:tc>
          <w:tcPr>
            <w:tcW w:w="3192" w:type="dxa"/>
          </w:tcPr>
          <w:p w:rsidR="00F5312A" w:rsidRDefault="00F5312A" w:rsidP="00F5312A">
            <w:pPr>
              <w:spacing w:after="0"/>
              <w:jc w:val="center"/>
              <w:rPr>
                <w:rFonts w:asciiTheme="minorHAnsi" w:hAnsiTheme="minorHAnsi"/>
                <w:szCs w:val="20"/>
              </w:rPr>
            </w:pPr>
            <w:r>
              <w:rPr>
                <w:rFonts w:asciiTheme="minorHAnsi" w:hAnsiTheme="minorHAnsi"/>
                <w:szCs w:val="20"/>
              </w:rPr>
              <w:t>20</w:t>
            </w:r>
          </w:p>
        </w:tc>
      </w:tr>
      <w:tr w:rsidR="00F5312A">
        <w:trPr>
          <w:jc w:val="center"/>
        </w:trPr>
        <w:tc>
          <w:tcPr>
            <w:tcW w:w="3192" w:type="dxa"/>
          </w:tcPr>
          <w:p w:rsidR="00F5312A" w:rsidRDefault="00F5312A" w:rsidP="00F5312A">
            <w:pPr>
              <w:spacing w:after="0"/>
              <w:jc w:val="center"/>
              <w:rPr>
                <w:rFonts w:asciiTheme="minorHAnsi" w:hAnsiTheme="minorHAnsi"/>
                <w:szCs w:val="20"/>
              </w:rPr>
            </w:pPr>
            <w:r>
              <w:rPr>
                <w:rFonts w:asciiTheme="minorHAnsi" w:hAnsiTheme="minorHAnsi"/>
                <w:szCs w:val="20"/>
              </w:rPr>
              <w:t>WiFi/Zigbee USB sticks</w:t>
            </w:r>
          </w:p>
        </w:tc>
        <w:tc>
          <w:tcPr>
            <w:tcW w:w="3192" w:type="dxa"/>
          </w:tcPr>
          <w:p w:rsidR="00F5312A" w:rsidRDefault="00F5312A" w:rsidP="00F5312A">
            <w:pPr>
              <w:spacing w:after="0"/>
              <w:jc w:val="center"/>
              <w:rPr>
                <w:rFonts w:asciiTheme="minorHAnsi" w:hAnsiTheme="minorHAnsi"/>
                <w:szCs w:val="20"/>
              </w:rPr>
            </w:pPr>
            <w:r>
              <w:rPr>
                <w:rFonts w:asciiTheme="minorHAnsi" w:hAnsiTheme="minorHAnsi"/>
                <w:szCs w:val="20"/>
              </w:rPr>
              <w:t>7.8</w:t>
            </w:r>
          </w:p>
        </w:tc>
        <w:tc>
          <w:tcPr>
            <w:tcW w:w="3192" w:type="dxa"/>
          </w:tcPr>
          <w:p w:rsidR="00F5312A" w:rsidRDefault="00F5312A" w:rsidP="00F5312A">
            <w:pPr>
              <w:spacing w:after="0"/>
              <w:jc w:val="center"/>
              <w:rPr>
                <w:rFonts w:asciiTheme="minorHAnsi" w:hAnsiTheme="minorHAnsi"/>
                <w:szCs w:val="20"/>
              </w:rPr>
            </w:pPr>
            <w:r>
              <w:rPr>
                <w:rFonts w:asciiTheme="minorHAnsi" w:hAnsiTheme="minorHAnsi"/>
                <w:szCs w:val="20"/>
              </w:rPr>
              <w:t>80</w:t>
            </w:r>
          </w:p>
        </w:tc>
      </w:tr>
      <w:tr w:rsidR="00F5312A">
        <w:trPr>
          <w:jc w:val="center"/>
        </w:trPr>
        <w:tc>
          <w:tcPr>
            <w:tcW w:w="3192" w:type="dxa"/>
          </w:tcPr>
          <w:p w:rsidR="00F5312A" w:rsidRDefault="00F5312A" w:rsidP="00612C2E">
            <w:pPr>
              <w:spacing w:after="0"/>
              <w:jc w:val="left"/>
              <w:rPr>
                <w:rFonts w:asciiTheme="minorHAnsi" w:hAnsiTheme="minorHAnsi"/>
                <w:szCs w:val="20"/>
              </w:rPr>
            </w:pPr>
          </w:p>
        </w:tc>
        <w:tc>
          <w:tcPr>
            <w:tcW w:w="3192" w:type="dxa"/>
          </w:tcPr>
          <w:p w:rsidR="00F5312A" w:rsidRDefault="00F5312A" w:rsidP="00612C2E">
            <w:pPr>
              <w:spacing w:after="0"/>
              <w:jc w:val="left"/>
              <w:rPr>
                <w:rFonts w:asciiTheme="minorHAnsi" w:hAnsiTheme="minorHAnsi"/>
                <w:szCs w:val="20"/>
              </w:rPr>
            </w:pPr>
          </w:p>
        </w:tc>
        <w:tc>
          <w:tcPr>
            <w:tcW w:w="3192" w:type="dxa"/>
          </w:tcPr>
          <w:p w:rsidR="00F5312A" w:rsidRDefault="00F5312A" w:rsidP="00612C2E">
            <w:pPr>
              <w:spacing w:after="0"/>
              <w:jc w:val="left"/>
              <w:rPr>
                <w:rFonts w:asciiTheme="minorHAnsi" w:hAnsiTheme="minorHAnsi"/>
                <w:szCs w:val="20"/>
              </w:rPr>
            </w:pPr>
          </w:p>
        </w:tc>
      </w:tr>
      <w:tr w:rsidR="00F5312A">
        <w:trPr>
          <w:jc w:val="center"/>
        </w:trPr>
        <w:tc>
          <w:tcPr>
            <w:tcW w:w="3192" w:type="dxa"/>
          </w:tcPr>
          <w:p w:rsidR="00F5312A" w:rsidRDefault="00F5312A" w:rsidP="00C176E1">
            <w:pPr>
              <w:spacing w:after="0"/>
              <w:jc w:val="center"/>
              <w:rPr>
                <w:rFonts w:asciiTheme="minorHAnsi" w:hAnsiTheme="minorHAnsi"/>
                <w:szCs w:val="20"/>
              </w:rPr>
            </w:pPr>
            <w:r>
              <w:rPr>
                <w:rFonts w:asciiTheme="minorHAnsi" w:hAnsiTheme="minorHAnsi"/>
                <w:szCs w:val="20"/>
              </w:rPr>
              <w:t>Total</w:t>
            </w:r>
          </w:p>
        </w:tc>
        <w:tc>
          <w:tcPr>
            <w:tcW w:w="3192" w:type="dxa"/>
          </w:tcPr>
          <w:p w:rsidR="00F5312A" w:rsidRDefault="00F5312A" w:rsidP="00C176E1">
            <w:pPr>
              <w:spacing w:after="0"/>
              <w:jc w:val="center"/>
              <w:rPr>
                <w:rFonts w:asciiTheme="minorHAnsi" w:hAnsiTheme="minorHAnsi"/>
                <w:szCs w:val="20"/>
              </w:rPr>
            </w:pPr>
            <w:r>
              <w:rPr>
                <w:rFonts w:asciiTheme="minorHAnsi" w:hAnsiTheme="minorHAnsi"/>
                <w:szCs w:val="20"/>
              </w:rPr>
              <w:t>100</w:t>
            </w:r>
          </w:p>
        </w:tc>
        <w:tc>
          <w:tcPr>
            <w:tcW w:w="3192" w:type="dxa"/>
          </w:tcPr>
          <w:p w:rsidR="00F5312A" w:rsidRDefault="00F5312A" w:rsidP="00C176E1">
            <w:pPr>
              <w:spacing w:after="0"/>
              <w:jc w:val="center"/>
              <w:rPr>
                <w:rFonts w:asciiTheme="minorHAnsi" w:hAnsiTheme="minorHAnsi"/>
                <w:szCs w:val="20"/>
              </w:rPr>
            </w:pPr>
            <w:r>
              <w:rPr>
                <w:rFonts w:asciiTheme="minorHAnsi" w:hAnsiTheme="minorHAnsi"/>
                <w:szCs w:val="20"/>
              </w:rPr>
              <w:t>1040</w:t>
            </w:r>
          </w:p>
        </w:tc>
      </w:tr>
    </w:tbl>
    <w:p w:rsidR="00F21A3F" w:rsidRDefault="00612C2E" w:rsidP="008F6C6B">
      <w:pPr>
        <w:jc w:val="center"/>
        <w:rPr>
          <w:rFonts w:asciiTheme="minorHAnsi" w:hAnsiTheme="minorHAnsi"/>
          <w:b/>
          <w:color w:val="000000"/>
          <w:sz w:val="28"/>
          <w:shd w:val="clear" w:color="auto" w:fill="FFFFFF"/>
        </w:rPr>
      </w:pPr>
      <w:r w:rsidRPr="00612C2E">
        <w:rPr>
          <w:rFonts w:asciiTheme="minorHAnsi" w:hAnsiTheme="minorHAnsi"/>
          <w:szCs w:val="20"/>
        </w:rPr>
        <w:br/>
      </w:r>
    </w:p>
    <w:p w:rsidR="003D294A" w:rsidRPr="008F6C6B" w:rsidRDefault="00FE13E4" w:rsidP="008F6C6B">
      <w:pPr>
        <w:jc w:val="center"/>
        <w:rPr>
          <w:rFonts w:asciiTheme="minorHAnsi" w:hAnsiTheme="minorHAnsi"/>
          <w:b/>
          <w:color w:val="000000"/>
          <w:sz w:val="28"/>
          <w:shd w:val="clear" w:color="auto" w:fill="FFFFFF"/>
        </w:rPr>
      </w:pPr>
      <w:r w:rsidRPr="00FE13E4">
        <w:rPr>
          <w:rFonts w:asciiTheme="minorHAnsi" w:hAnsiTheme="minorHAnsi"/>
          <w:b/>
          <w:color w:val="000000"/>
          <w:sz w:val="28"/>
          <w:shd w:val="clear" w:color="auto" w:fill="FFFFFF"/>
        </w:rPr>
        <w:t>REFERENCES</w:t>
      </w:r>
    </w:p>
    <w:p w:rsidR="00A312F2" w:rsidRPr="00A312F2" w:rsidRDefault="00A312F2" w:rsidP="00A312F2">
      <w:pPr>
        <w:pStyle w:val="ListParagraph"/>
        <w:numPr>
          <w:ilvl w:val="0"/>
          <w:numId w:val="16"/>
        </w:numPr>
        <w:spacing w:after="0"/>
        <w:jc w:val="left"/>
        <w:rPr>
          <w:rFonts w:asciiTheme="minorHAnsi" w:hAnsiTheme="minorHAnsi"/>
          <w:szCs w:val="20"/>
        </w:rPr>
      </w:pPr>
      <w:r w:rsidRPr="00A312F2">
        <w:rPr>
          <w:rFonts w:asciiTheme="minorHAnsi" w:hAnsiTheme="minorHAnsi"/>
          <w:color w:val="000000"/>
          <w:szCs w:val="35"/>
          <w:shd w:val="clear" w:color="auto" w:fill="FFFFFF"/>
        </w:rPr>
        <w:t>"Other FAQs."</w:t>
      </w:r>
      <w:r w:rsidRPr="00A312F2">
        <w:rPr>
          <w:rFonts w:asciiTheme="minorHAnsi" w:hAnsiTheme="minorHAnsi"/>
          <w:color w:val="000000"/>
        </w:rPr>
        <w:t> </w:t>
      </w:r>
      <w:r w:rsidRPr="00A312F2">
        <w:rPr>
          <w:rFonts w:asciiTheme="minorHAnsi" w:hAnsiTheme="minorHAnsi"/>
          <w:i/>
          <w:color w:val="000000"/>
          <w:szCs w:val="35"/>
          <w:shd w:val="clear" w:color="auto" w:fill="FFFFFF"/>
        </w:rPr>
        <w:t>IEA</w:t>
      </w:r>
      <w:r w:rsidRPr="00A312F2">
        <w:rPr>
          <w:rFonts w:asciiTheme="minorHAnsi" w:hAnsiTheme="minorHAnsi"/>
          <w:color w:val="000000"/>
          <w:szCs w:val="35"/>
          <w:shd w:val="clear" w:color="auto" w:fill="FFFFFF"/>
        </w:rPr>
        <w:t>. International Energy Agency, 10 Mar. 2012. Web. 10 Dec. 2013.</w:t>
      </w:r>
    </w:p>
    <w:p w:rsidR="00A312F2" w:rsidRPr="00A312F2" w:rsidRDefault="00A312F2" w:rsidP="00A312F2">
      <w:pPr>
        <w:pStyle w:val="ListParagraph"/>
        <w:spacing w:after="0"/>
        <w:jc w:val="left"/>
        <w:rPr>
          <w:rFonts w:asciiTheme="minorHAnsi" w:hAnsiTheme="minorHAnsi"/>
          <w:szCs w:val="20"/>
        </w:rPr>
      </w:pPr>
    </w:p>
    <w:p w:rsidR="00A312F2" w:rsidRPr="00A312F2" w:rsidRDefault="00A312F2" w:rsidP="00A312F2">
      <w:pPr>
        <w:pStyle w:val="ListParagraph"/>
        <w:numPr>
          <w:ilvl w:val="0"/>
          <w:numId w:val="16"/>
        </w:numPr>
        <w:spacing w:after="0"/>
        <w:jc w:val="left"/>
        <w:rPr>
          <w:rFonts w:asciiTheme="minorHAnsi" w:hAnsiTheme="minorHAnsi"/>
          <w:szCs w:val="20"/>
        </w:rPr>
      </w:pPr>
      <w:r w:rsidRPr="00A312F2">
        <w:rPr>
          <w:rFonts w:asciiTheme="minorHAnsi" w:hAnsiTheme="minorHAnsi"/>
          <w:color w:val="000000"/>
          <w:szCs w:val="35"/>
          <w:shd w:val="clear" w:color="auto" w:fill="FFFFFF"/>
        </w:rPr>
        <w:t>"Newsroom: Highlights."</w:t>
      </w:r>
      <w:r w:rsidRPr="00A312F2">
        <w:rPr>
          <w:rFonts w:asciiTheme="minorHAnsi" w:hAnsiTheme="minorHAnsi"/>
          <w:color w:val="000000"/>
        </w:rPr>
        <w:t> </w:t>
      </w:r>
      <w:r w:rsidRPr="00A312F2">
        <w:rPr>
          <w:rFonts w:asciiTheme="minorHAnsi" w:hAnsiTheme="minorHAnsi"/>
          <w:i/>
          <w:color w:val="000000"/>
          <w:szCs w:val="35"/>
          <w:shd w:val="clear" w:color="auto" w:fill="FFFFFF"/>
        </w:rPr>
        <w:t>Calit2@UCI</w:t>
      </w:r>
      <w:r w:rsidRPr="00A312F2">
        <w:rPr>
          <w:rFonts w:asciiTheme="minorHAnsi" w:hAnsiTheme="minorHAnsi"/>
          <w:color w:val="000000"/>
          <w:szCs w:val="35"/>
          <w:shd w:val="clear" w:color="auto" w:fill="FFFFFF"/>
        </w:rPr>
        <w:t xml:space="preserve">. CalPlug, </w:t>
      </w:r>
      <w:proofErr w:type="spellStart"/>
      <w:r w:rsidRPr="00A312F2">
        <w:rPr>
          <w:rFonts w:asciiTheme="minorHAnsi" w:hAnsiTheme="minorHAnsi"/>
          <w:color w:val="000000"/>
          <w:szCs w:val="35"/>
          <w:shd w:val="clear" w:color="auto" w:fill="FFFFFF"/>
        </w:rPr>
        <w:t>n.d.</w:t>
      </w:r>
      <w:proofErr w:type="spellEnd"/>
      <w:r w:rsidRPr="00A312F2">
        <w:rPr>
          <w:rFonts w:asciiTheme="minorHAnsi" w:hAnsiTheme="minorHAnsi"/>
          <w:color w:val="000000"/>
          <w:szCs w:val="35"/>
          <w:shd w:val="clear" w:color="auto" w:fill="FFFFFF"/>
        </w:rPr>
        <w:t xml:space="preserve"> Web. 10 Dec. 2013. &lt;http://www.calit2.uci.edu/calit2-newsroom/itemdetail.aspx?cguid=8d8138bd-12a3-4767-8d4e-daec37797275&gt;.</w:t>
      </w:r>
    </w:p>
    <w:p w:rsidR="00A312F2" w:rsidRPr="00A312F2" w:rsidRDefault="00A312F2" w:rsidP="00A312F2">
      <w:pPr>
        <w:spacing w:after="0"/>
        <w:jc w:val="left"/>
        <w:rPr>
          <w:rFonts w:asciiTheme="minorHAnsi" w:hAnsiTheme="minorHAnsi"/>
          <w:szCs w:val="20"/>
        </w:rPr>
      </w:pPr>
    </w:p>
    <w:p w:rsidR="00D37748" w:rsidRPr="00A312F2" w:rsidRDefault="00A312F2" w:rsidP="00A312F2">
      <w:pPr>
        <w:pStyle w:val="ListParagraph"/>
        <w:numPr>
          <w:ilvl w:val="0"/>
          <w:numId w:val="16"/>
        </w:numPr>
        <w:spacing w:after="0"/>
        <w:jc w:val="left"/>
        <w:rPr>
          <w:rFonts w:asciiTheme="minorHAnsi" w:hAnsiTheme="minorHAnsi"/>
          <w:szCs w:val="20"/>
        </w:rPr>
      </w:pPr>
      <w:r w:rsidRPr="00A312F2">
        <w:rPr>
          <w:rFonts w:asciiTheme="minorHAnsi" w:hAnsiTheme="minorHAnsi"/>
          <w:color w:val="000000"/>
          <w:szCs w:val="35"/>
          <w:shd w:val="clear" w:color="auto" w:fill="FFFFFF"/>
        </w:rPr>
        <w:t>"North American Households Waste $7 Billion Annually in Phantom Power According to E Source Plug Load Research."</w:t>
      </w:r>
      <w:r w:rsidRPr="00A312F2">
        <w:rPr>
          <w:rFonts w:asciiTheme="minorHAnsi" w:hAnsiTheme="minorHAnsi"/>
          <w:color w:val="000000"/>
        </w:rPr>
        <w:t> </w:t>
      </w:r>
      <w:r w:rsidRPr="00A312F2">
        <w:rPr>
          <w:rFonts w:asciiTheme="minorHAnsi" w:hAnsiTheme="minorHAnsi"/>
          <w:i/>
          <w:color w:val="000000"/>
          <w:szCs w:val="35"/>
          <w:shd w:val="clear" w:color="auto" w:fill="FFFFFF"/>
        </w:rPr>
        <w:t>Tools, Research Services, and Advice for Utilities and Corporations</w:t>
      </w:r>
      <w:r w:rsidRPr="00A312F2">
        <w:rPr>
          <w:rFonts w:asciiTheme="minorHAnsi" w:hAnsiTheme="minorHAnsi"/>
          <w:color w:val="000000"/>
          <w:szCs w:val="35"/>
          <w:shd w:val="clear" w:color="auto" w:fill="FFFFFF"/>
        </w:rPr>
        <w:t xml:space="preserve">. E Source, </w:t>
      </w:r>
      <w:proofErr w:type="spellStart"/>
      <w:r w:rsidRPr="00A312F2">
        <w:rPr>
          <w:rFonts w:asciiTheme="minorHAnsi" w:hAnsiTheme="minorHAnsi"/>
          <w:color w:val="000000"/>
          <w:szCs w:val="35"/>
          <w:shd w:val="clear" w:color="auto" w:fill="FFFFFF"/>
        </w:rPr>
        <w:t>n.d.</w:t>
      </w:r>
      <w:proofErr w:type="spellEnd"/>
      <w:r w:rsidRPr="00A312F2">
        <w:rPr>
          <w:rFonts w:asciiTheme="minorHAnsi" w:hAnsiTheme="minorHAnsi"/>
          <w:color w:val="000000"/>
          <w:szCs w:val="35"/>
          <w:shd w:val="clear" w:color="auto" w:fill="FFFFFF"/>
        </w:rPr>
        <w:t xml:space="preserve"> Web. 10 Dec. 2013. &lt;http://www.esource.com/ES-PR-PlugLoads-12-12/Press-Release/PlugLoads&gt;.</w:t>
      </w:r>
    </w:p>
    <w:sectPr w:rsidR="00D37748" w:rsidRPr="00A312F2" w:rsidSect="00D37748">
      <w:footerReference w:type="default" r:id="rId2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Arthur" w:date="2013-12-11T11:46:00Z" w:initials="AYZ">
    <w:p w:rsidR="009969FD" w:rsidRDefault="009969FD">
      <w:pPr>
        <w:pStyle w:val="CommentText"/>
      </w:pPr>
      <w:r>
        <w:rPr>
          <w:rStyle w:val="CommentReference"/>
        </w:rPr>
        <w:annotationRef/>
      </w:r>
      <w:r>
        <w:t>Need a mockup screenshot of the app</w:t>
      </w:r>
    </w:p>
  </w:comment>
  <w:comment w:id="13" w:author="Arthur" w:date="2013-12-11T11:47:00Z" w:initials="AYZ">
    <w:p w:rsidR="009969FD" w:rsidRDefault="009969FD">
      <w:pPr>
        <w:pStyle w:val="CommentText"/>
      </w:pPr>
      <w:r>
        <w:rPr>
          <w:rStyle w:val="CommentReference"/>
        </w:rPr>
        <w:annotationRef/>
      </w:r>
      <w:r>
        <w:t>Consider merge the following three sections with headings 1, 2, 3?</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E31" w:rsidRDefault="00C16E31">
      <w:r>
        <w:separator/>
      </w:r>
    </w:p>
  </w:endnote>
  <w:endnote w:type="continuationSeparator" w:id="0">
    <w:p w:rsidR="00C16E31" w:rsidRDefault="00C16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C6B" w:rsidRDefault="008F6C6B">
    <w:pPr>
      <w:pStyle w:val="Footer"/>
      <w:spacing w:before="120" w:after="120"/>
    </w:pPr>
    <w:r>
      <w:rPr>
        <w:rStyle w:val="PageNumber"/>
      </w:rPr>
      <w:tab/>
    </w:r>
    <w:r>
      <w:rPr>
        <w:rStyle w:val="PageNumber"/>
        <w:i/>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C6B" w:rsidRPr="00167EC7" w:rsidRDefault="008F6C6B">
    <w:pPr>
      <w:pStyle w:val="Footer"/>
      <w:spacing w:before="120" w:after="120"/>
      <w:rPr>
        <w:rFonts w:asciiTheme="minorHAnsi" w:hAnsiTheme="minorHAnsi"/>
      </w:rPr>
    </w:pPr>
    <w:r w:rsidRPr="00167EC7">
      <w:rPr>
        <w:rFonts w:asciiTheme="minorHAnsi" w:hAnsiTheme="minorHAnsi"/>
      </w:rPr>
      <w:tab/>
    </w:r>
    <w:r>
      <w:rPr>
        <w:rFonts w:asciiTheme="minorHAnsi" w:hAnsiTheme="minorHAnsi"/>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C6B" w:rsidRDefault="008F6C6B">
    <w:pPr>
      <w:pStyle w:val="Footer"/>
      <w:rPr>
        <w:i/>
        <w:iCs/>
      </w:rPr>
    </w:pPr>
    <w:r>
      <w:rPr>
        <w:i/>
        <w:iCs/>
      </w:rPr>
      <w:t>[SRS_Project_Version.doc]</w:t>
    </w:r>
    <w:r>
      <w:rPr>
        <w:i/>
        <w:iCs/>
      </w:rPr>
      <w:tab/>
    </w:r>
    <w:r w:rsidR="00C741BD">
      <w:rPr>
        <w:rStyle w:val="PageNumber"/>
      </w:rPr>
      <w:fldChar w:fldCharType="begin"/>
    </w:r>
    <w:r>
      <w:rPr>
        <w:rStyle w:val="PageNumber"/>
      </w:rPr>
      <w:instrText xml:space="preserve"> PAGE </w:instrText>
    </w:r>
    <w:r w:rsidR="00C741BD">
      <w:rPr>
        <w:rStyle w:val="PageNumber"/>
      </w:rPr>
      <w:fldChar w:fldCharType="separate"/>
    </w:r>
    <w:r>
      <w:rPr>
        <w:rStyle w:val="PageNumber"/>
        <w:noProof/>
      </w:rPr>
      <w:t>1</w:t>
    </w:r>
    <w:r w:rsidR="00C741BD">
      <w:rPr>
        <w:rStyle w:val="PageNumber"/>
      </w:rPr>
      <w:fldChar w:fldCharType="end"/>
    </w:r>
    <w:r>
      <w:rPr>
        <w:i/>
        <w:iCs/>
      </w:rPr>
      <w:tab/>
      <w:t>[Publish Date]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C6B" w:rsidRPr="00167EC7" w:rsidRDefault="008F6C6B">
    <w:pPr>
      <w:pStyle w:val="Footer"/>
      <w:spacing w:before="120" w:after="120"/>
      <w:rPr>
        <w:rFonts w:asciiTheme="minorHAnsi" w:hAnsiTheme="minorHAnsi"/>
      </w:rPr>
    </w:pPr>
    <w:r w:rsidRPr="00167EC7">
      <w:rPr>
        <w:rFonts w:asciiTheme="minorHAnsi" w:hAnsiTheme="minorHAnsi"/>
      </w:rPr>
      <w:tab/>
    </w:r>
    <w:r w:rsidR="00C741BD" w:rsidRPr="00167EC7">
      <w:rPr>
        <w:rStyle w:val="PageNumber"/>
        <w:rFonts w:asciiTheme="minorHAnsi" w:hAnsiTheme="minorHAnsi"/>
      </w:rPr>
      <w:fldChar w:fldCharType="begin"/>
    </w:r>
    <w:r w:rsidRPr="00167EC7">
      <w:rPr>
        <w:rStyle w:val="PageNumber"/>
        <w:rFonts w:asciiTheme="minorHAnsi" w:hAnsiTheme="minorHAnsi"/>
      </w:rPr>
      <w:instrText xml:space="preserve"> PAGE </w:instrText>
    </w:r>
    <w:r w:rsidR="00C741BD" w:rsidRPr="00167EC7">
      <w:rPr>
        <w:rStyle w:val="PageNumber"/>
        <w:rFonts w:asciiTheme="minorHAnsi" w:hAnsiTheme="minorHAnsi"/>
      </w:rPr>
      <w:fldChar w:fldCharType="separate"/>
    </w:r>
    <w:r w:rsidR="009969FD">
      <w:rPr>
        <w:rStyle w:val="PageNumber"/>
        <w:rFonts w:asciiTheme="minorHAnsi" w:hAnsiTheme="minorHAnsi"/>
        <w:noProof/>
      </w:rPr>
      <w:t>11</w:t>
    </w:r>
    <w:r w:rsidR="00C741BD" w:rsidRPr="00167EC7">
      <w:rPr>
        <w:rStyle w:val="PageNumber"/>
        <w:rFonts w:asciiTheme="minorHAnsi" w:hAnsiTheme="minorHAnsi"/>
      </w:rPr>
      <w:fldChar w:fldCharType="end"/>
    </w:r>
    <w:r w:rsidRPr="00167EC7">
      <w:rPr>
        <w:rFonts w:asciiTheme="minorHAnsi" w:hAnsiTheme="minorHAnsi"/>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E31" w:rsidRDefault="00C16E31">
      <w:r>
        <w:separator/>
      </w:r>
    </w:p>
  </w:footnote>
  <w:footnote w:type="continuationSeparator" w:id="0">
    <w:p w:rsidR="00C16E31" w:rsidRDefault="00C16E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C6B" w:rsidRDefault="008F6C6B">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C6B" w:rsidRPr="00167EC7" w:rsidRDefault="008F6C6B" w:rsidP="004E37D7">
    <w:pPr>
      <w:pStyle w:val="Header"/>
      <w:rPr>
        <w:rFonts w:asciiTheme="minorHAnsi" w:hAnsiTheme="minorHAnsi"/>
      </w:rPr>
    </w:pPr>
    <w:r>
      <w:rPr>
        <w:rFonts w:asciiTheme="minorHAnsi" w:hAnsiTheme="minorHAnsi"/>
        <w:iCs/>
      </w:rPr>
      <w:t>Intelli-Home Electronics Interpreter</w:t>
    </w:r>
    <w:r w:rsidRPr="009C7748">
      <w:rPr>
        <w:rFonts w:asciiTheme="minorHAnsi" w:hAnsiTheme="minorHAnsi"/>
      </w:rPr>
      <w:tab/>
    </w:r>
    <w:r w:rsidRPr="009C7748">
      <w:rPr>
        <w:rFonts w:asciiTheme="minorHAnsi" w:hAnsiTheme="minorHAnsi"/>
      </w:rPr>
      <w:tab/>
      <w:t>Project Proposal</w:t>
    </w:r>
    <w:r w:rsidRPr="007F7771">
      <w:rPr>
        <w:i/>
      </w:rPr>
      <w:tab/>
    </w:r>
    <w:r>
      <w:rPr>
        <w:i/>
      </w:rPr>
      <w:tab/>
    </w:r>
    <w:r w:rsidRPr="007F7771">
      <w:rPr>
        <w:i/>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C6B" w:rsidRDefault="008F6C6B">
    <w:pPr>
      <w:pStyle w:val="Header"/>
    </w:pPr>
    <w:r>
      <w:rPr>
        <w:i/>
        <w:iCs/>
      </w:rPr>
      <w:t>[Project Name]</w:t>
    </w:r>
    <w:r>
      <w:rPr>
        <w:i/>
        <w:iCs/>
      </w:rPr>
      <w:tab/>
    </w:r>
    <w:r>
      <w:rPr>
        <w:i/>
        <w:iCs/>
      </w:rPr>
      <w:tab/>
    </w:r>
    <w:r>
      <w:t>Software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6929"/>
    <w:multiLevelType w:val="hybridMultilevel"/>
    <w:tmpl w:val="4852E7EA"/>
    <w:lvl w:ilvl="0" w:tplc="C82A9194">
      <w:start w:val="2"/>
      <w:numFmt w:val="bullet"/>
      <w:lvlText w:val="-"/>
      <w:lvlJc w:val="left"/>
      <w:pPr>
        <w:ind w:left="1130" w:hanging="360"/>
      </w:pPr>
      <w:rPr>
        <w:rFonts w:ascii="Calibri" w:eastAsia="Times New Roman" w:hAnsi="Calibri" w:cs="Times New Roman"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0D9D7482"/>
    <w:multiLevelType w:val="multilevel"/>
    <w:tmpl w:val="694CF0B0"/>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1080"/>
        </w:tabs>
        <w:ind w:left="1080" w:hanging="108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440" w:hanging="1440"/>
      </w:pPr>
      <w:rPr>
        <w:rFonts w:ascii="Arial" w:hAnsi="Arial" w:hint="default"/>
        <w:b/>
        <w:i w:val="0"/>
        <w:sz w:val="24"/>
        <w:u w:val="none"/>
      </w:rPr>
    </w:lvl>
    <w:lvl w:ilvl="5">
      <w:start w:val="1"/>
      <w:numFmt w:val="decimal"/>
      <w:pStyle w:val="Heading6"/>
      <w:lvlText w:val="%1.%2.%3.%4.%5.%6"/>
      <w:lvlJc w:val="left"/>
      <w:pPr>
        <w:tabs>
          <w:tab w:val="num" w:pos="1440"/>
        </w:tabs>
        <w:ind w:left="1440" w:hanging="1440"/>
      </w:pPr>
      <w:rPr>
        <w:rFonts w:ascii="Arial" w:hAnsi="Arial" w:hint="default"/>
        <w:b/>
        <w:i/>
        <w:sz w:val="24"/>
        <w:u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2">
    <w:nsid w:val="10E024EC"/>
    <w:multiLevelType w:val="hybridMultilevel"/>
    <w:tmpl w:val="3912C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673D1F"/>
    <w:multiLevelType w:val="hybridMultilevel"/>
    <w:tmpl w:val="21925298"/>
    <w:lvl w:ilvl="0" w:tplc="C82A9194">
      <w:start w:val="2"/>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CE4400"/>
    <w:multiLevelType w:val="hybridMultilevel"/>
    <w:tmpl w:val="D134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992AF0"/>
    <w:multiLevelType w:val="hybridMultilevel"/>
    <w:tmpl w:val="D5BC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3452C"/>
    <w:multiLevelType w:val="hybridMultilevel"/>
    <w:tmpl w:val="C68A57B8"/>
    <w:lvl w:ilvl="0" w:tplc="C82A9194">
      <w:start w:val="2"/>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942057"/>
    <w:multiLevelType w:val="hybridMultilevel"/>
    <w:tmpl w:val="A60E16EC"/>
    <w:lvl w:ilvl="0" w:tplc="C82A9194">
      <w:start w:val="2"/>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62534B"/>
    <w:multiLevelType w:val="hybridMultilevel"/>
    <w:tmpl w:val="F94C7930"/>
    <w:lvl w:ilvl="0" w:tplc="C82A9194">
      <w:start w:val="2"/>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99E5C7B"/>
    <w:multiLevelType w:val="hybridMultilevel"/>
    <w:tmpl w:val="6C60201C"/>
    <w:lvl w:ilvl="0" w:tplc="C82A9194">
      <w:start w:val="2"/>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B2006E"/>
    <w:multiLevelType w:val="hybridMultilevel"/>
    <w:tmpl w:val="06AA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0A5B6C"/>
    <w:multiLevelType w:val="singleLevel"/>
    <w:tmpl w:val="123A91C2"/>
    <w:lvl w:ilvl="0">
      <w:start w:val="1"/>
      <w:numFmt w:val="bullet"/>
      <w:pStyle w:val="Dash"/>
      <w:lvlText w:val=""/>
      <w:lvlJc w:val="left"/>
      <w:pPr>
        <w:tabs>
          <w:tab w:val="num" w:pos="360"/>
        </w:tabs>
        <w:ind w:left="360" w:hanging="360"/>
      </w:pPr>
      <w:rPr>
        <w:rFonts w:ascii="Symbol" w:hAnsi="Symbol" w:hint="default"/>
      </w:rPr>
    </w:lvl>
  </w:abstractNum>
  <w:abstractNum w:abstractNumId="12">
    <w:nsid w:val="3C4E4937"/>
    <w:multiLevelType w:val="hybridMultilevel"/>
    <w:tmpl w:val="81D8C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D138C6"/>
    <w:multiLevelType w:val="hybridMultilevel"/>
    <w:tmpl w:val="704C91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F2F3B64"/>
    <w:multiLevelType w:val="hybridMultilevel"/>
    <w:tmpl w:val="3C087D3E"/>
    <w:lvl w:ilvl="0" w:tplc="C82A9194">
      <w:start w:val="2"/>
      <w:numFmt w:val="bullet"/>
      <w:lvlText w:val="-"/>
      <w:lvlJc w:val="left"/>
      <w:pPr>
        <w:ind w:left="144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FFC5B7E"/>
    <w:multiLevelType w:val="singleLevel"/>
    <w:tmpl w:val="3BAA6562"/>
    <w:lvl w:ilvl="0">
      <w:numFmt w:val="bullet"/>
      <w:lvlText w:val=""/>
      <w:lvlJc w:val="left"/>
      <w:pPr>
        <w:tabs>
          <w:tab w:val="num" w:pos="360"/>
        </w:tabs>
        <w:ind w:left="360" w:hanging="360"/>
      </w:pPr>
      <w:rPr>
        <w:rFonts w:ascii="Wingdings" w:hAnsi="Wingdings" w:hint="default"/>
      </w:rPr>
    </w:lvl>
  </w:abstractNum>
  <w:abstractNum w:abstractNumId="16">
    <w:nsid w:val="46DA63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108679E"/>
    <w:multiLevelType w:val="hybridMultilevel"/>
    <w:tmpl w:val="B93C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4A3A9B"/>
    <w:multiLevelType w:val="hybridMultilevel"/>
    <w:tmpl w:val="1BD8B0F8"/>
    <w:lvl w:ilvl="0" w:tplc="C82A9194">
      <w:start w:val="2"/>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167AFB"/>
    <w:multiLevelType w:val="singleLevel"/>
    <w:tmpl w:val="74E27182"/>
    <w:lvl w:ilvl="0">
      <w:start w:val="1"/>
      <w:numFmt w:val="bullet"/>
      <w:pStyle w:val="Bullet"/>
      <w:lvlText w:val=""/>
      <w:lvlJc w:val="left"/>
      <w:pPr>
        <w:tabs>
          <w:tab w:val="num" w:pos="360"/>
        </w:tabs>
        <w:ind w:left="360" w:hanging="360"/>
      </w:pPr>
      <w:rPr>
        <w:rFonts w:ascii="Symbol" w:hAnsi="Symbol" w:hint="default"/>
      </w:rPr>
    </w:lvl>
  </w:abstractNum>
  <w:abstractNum w:abstractNumId="20">
    <w:nsid w:val="5AA650F6"/>
    <w:multiLevelType w:val="singleLevel"/>
    <w:tmpl w:val="62361AF0"/>
    <w:lvl w:ilvl="0">
      <w:start w:val="1"/>
      <w:numFmt w:val="bullet"/>
      <w:pStyle w:val="DoubleDash"/>
      <w:lvlText w:val=""/>
      <w:lvlJc w:val="left"/>
      <w:pPr>
        <w:tabs>
          <w:tab w:val="num" w:pos="360"/>
        </w:tabs>
        <w:ind w:left="360" w:hanging="360"/>
      </w:pPr>
      <w:rPr>
        <w:rFonts w:ascii="Symbol" w:hAnsi="Symbol" w:hint="default"/>
      </w:rPr>
    </w:lvl>
  </w:abstractNum>
  <w:abstractNum w:abstractNumId="21">
    <w:nsid w:val="5D1E05B7"/>
    <w:multiLevelType w:val="hybridMultilevel"/>
    <w:tmpl w:val="EFEE3BEE"/>
    <w:lvl w:ilvl="0" w:tplc="C82A9194">
      <w:start w:val="2"/>
      <w:numFmt w:val="bullet"/>
      <w:lvlText w:val="-"/>
      <w:lvlJc w:val="left"/>
      <w:pPr>
        <w:ind w:left="144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694039A"/>
    <w:multiLevelType w:val="singleLevel"/>
    <w:tmpl w:val="3BAA6562"/>
    <w:lvl w:ilvl="0">
      <w:numFmt w:val="bullet"/>
      <w:lvlText w:val=""/>
      <w:lvlJc w:val="left"/>
      <w:pPr>
        <w:tabs>
          <w:tab w:val="num" w:pos="360"/>
        </w:tabs>
        <w:ind w:left="360" w:hanging="360"/>
      </w:pPr>
      <w:rPr>
        <w:rFonts w:ascii="Wingdings" w:hAnsi="Wingdings" w:hint="default"/>
      </w:rPr>
    </w:lvl>
  </w:abstractNum>
  <w:abstractNum w:abstractNumId="23">
    <w:nsid w:val="68D20BC8"/>
    <w:multiLevelType w:val="multilevel"/>
    <w:tmpl w:val="58A076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CA95576"/>
    <w:multiLevelType w:val="hybridMultilevel"/>
    <w:tmpl w:val="92309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6B5C05"/>
    <w:multiLevelType w:val="hybridMultilevel"/>
    <w:tmpl w:val="E5602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527348"/>
    <w:multiLevelType w:val="singleLevel"/>
    <w:tmpl w:val="A266B6C8"/>
    <w:lvl w:ilvl="0">
      <w:start w:val="1"/>
      <w:numFmt w:val="bullet"/>
      <w:pStyle w:val="TableBullet"/>
      <w:lvlText w:val=""/>
      <w:lvlJc w:val="left"/>
      <w:pPr>
        <w:tabs>
          <w:tab w:val="num" w:pos="360"/>
        </w:tabs>
        <w:ind w:left="360" w:hanging="360"/>
      </w:pPr>
      <w:rPr>
        <w:rFonts w:ascii="Symbol" w:hAnsi="Symbol" w:hint="default"/>
      </w:rPr>
    </w:lvl>
  </w:abstractNum>
  <w:abstractNum w:abstractNumId="27">
    <w:nsid w:val="73BB1BCC"/>
    <w:multiLevelType w:val="hybridMultilevel"/>
    <w:tmpl w:val="F5DC7E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0"/>
  </w:num>
  <w:num w:numId="3">
    <w:abstractNumId w:val="1"/>
  </w:num>
  <w:num w:numId="4">
    <w:abstractNumId w:val="19"/>
  </w:num>
  <w:num w:numId="5">
    <w:abstractNumId w:val="26"/>
  </w:num>
  <w:num w:numId="6">
    <w:abstractNumId w:val="16"/>
  </w:num>
  <w:num w:numId="7">
    <w:abstractNumId w:val="23"/>
  </w:num>
  <w:num w:numId="8">
    <w:abstractNumId w:val="15"/>
  </w:num>
  <w:num w:numId="9">
    <w:abstractNumId w:val="1"/>
  </w:num>
  <w:num w:numId="10">
    <w:abstractNumId w:val="1"/>
  </w:num>
  <w:num w:numId="11">
    <w:abstractNumId w:val="1"/>
  </w:num>
  <w:num w:numId="12">
    <w:abstractNumId w:val="22"/>
  </w:num>
  <w:num w:numId="13">
    <w:abstractNumId w:val="5"/>
  </w:num>
  <w:num w:numId="14">
    <w:abstractNumId w:val="4"/>
  </w:num>
  <w:num w:numId="15">
    <w:abstractNumId w:val="1"/>
  </w:num>
  <w:num w:numId="16">
    <w:abstractNumId w:val="12"/>
  </w:num>
  <w:num w:numId="17">
    <w:abstractNumId w:val="2"/>
  </w:num>
  <w:num w:numId="18">
    <w:abstractNumId w:val="17"/>
  </w:num>
  <w:num w:numId="19">
    <w:abstractNumId w:val="10"/>
  </w:num>
  <w:num w:numId="20">
    <w:abstractNumId w:val="25"/>
  </w:num>
  <w:num w:numId="21">
    <w:abstractNumId w:val="8"/>
  </w:num>
  <w:num w:numId="22">
    <w:abstractNumId w:val="21"/>
  </w:num>
  <w:num w:numId="23">
    <w:abstractNumId w:val="18"/>
  </w:num>
  <w:num w:numId="24">
    <w:abstractNumId w:val="6"/>
  </w:num>
  <w:num w:numId="25">
    <w:abstractNumId w:val="14"/>
  </w:num>
  <w:num w:numId="26">
    <w:abstractNumId w:val="9"/>
  </w:num>
  <w:num w:numId="27">
    <w:abstractNumId w:val="7"/>
  </w:num>
  <w:num w:numId="28">
    <w:abstractNumId w:val="3"/>
  </w:num>
  <w:num w:numId="29">
    <w:abstractNumId w:val="13"/>
  </w:num>
  <w:num w:numId="30">
    <w:abstractNumId w:val="0"/>
  </w:num>
  <w:num w:numId="31">
    <w:abstractNumId w:val="24"/>
  </w:num>
  <w:num w:numId="32">
    <w:abstractNumId w:val="27"/>
  </w:num>
  <w:num w:numId="33">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8" w:dllVersion="513" w:checkStyle="1"/>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CA4"/>
    <w:rsid w:val="00012279"/>
    <w:rsid w:val="0003568C"/>
    <w:rsid w:val="00071E57"/>
    <w:rsid w:val="00076B4F"/>
    <w:rsid w:val="000A39A2"/>
    <w:rsid w:val="000A7FCF"/>
    <w:rsid w:val="000B0DA2"/>
    <w:rsid w:val="000C216F"/>
    <w:rsid w:val="000D4A2D"/>
    <w:rsid w:val="000E79A9"/>
    <w:rsid w:val="000F0A37"/>
    <w:rsid w:val="0010592F"/>
    <w:rsid w:val="00112425"/>
    <w:rsid w:val="001177FC"/>
    <w:rsid w:val="00125126"/>
    <w:rsid w:val="00133786"/>
    <w:rsid w:val="00152BA3"/>
    <w:rsid w:val="0016430E"/>
    <w:rsid w:val="00165D4B"/>
    <w:rsid w:val="00166BC6"/>
    <w:rsid w:val="00177CFA"/>
    <w:rsid w:val="001A2B3C"/>
    <w:rsid w:val="001C565E"/>
    <w:rsid w:val="001D4A87"/>
    <w:rsid w:val="001E1235"/>
    <w:rsid w:val="001E3CA7"/>
    <w:rsid w:val="001E77FC"/>
    <w:rsid w:val="00207716"/>
    <w:rsid w:val="00236A43"/>
    <w:rsid w:val="00251DBD"/>
    <w:rsid w:val="00260BB4"/>
    <w:rsid w:val="00264F64"/>
    <w:rsid w:val="00275874"/>
    <w:rsid w:val="002A7CF2"/>
    <w:rsid w:val="002C2217"/>
    <w:rsid w:val="002C387B"/>
    <w:rsid w:val="002D441D"/>
    <w:rsid w:val="002F4F97"/>
    <w:rsid w:val="002F5A28"/>
    <w:rsid w:val="00303D19"/>
    <w:rsid w:val="00303E75"/>
    <w:rsid w:val="0030521F"/>
    <w:rsid w:val="00345593"/>
    <w:rsid w:val="00354E01"/>
    <w:rsid w:val="00357139"/>
    <w:rsid w:val="00396596"/>
    <w:rsid w:val="003A6571"/>
    <w:rsid w:val="003A7D87"/>
    <w:rsid w:val="003C3C1C"/>
    <w:rsid w:val="003D294A"/>
    <w:rsid w:val="003D5D83"/>
    <w:rsid w:val="003E683A"/>
    <w:rsid w:val="003E792A"/>
    <w:rsid w:val="003F2531"/>
    <w:rsid w:val="003F6C2A"/>
    <w:rsid w:val="0040255E"/>
    <w:rsid w:val="004400E8"/>
    <w:rsid w:val="0044167A"/>
    <w:rsid w:val="0044509F"/>
    <w:rsid w:val="00450A39"/>
    <w:rsid w:val="0049498A"/>
    <w:rsid w:val="004C5D10"/>
    <w:rsid w:val="004E1B95"/>
    <w:rsid w:val="004E37D7"/>
    <w:rsid w:val="0050027C"/>
    <w:rsid w:val="00527584"/>
    <w:rsid w:val="00547675"/>
    <w:rsid w:val="005514EC"/>
    <w:rsid w:val="00564CA3"/>
    <w:rsid w:val="00572B03"/>
    <w:rsid w:val="005A3A19"/>
    <w:rsid w:val="005A7A3B"/>
    <w:rsid w:val="005C189A"/>
    <w:rsid w:val="005C727D"/>
    <w:rsid w:val="005E554C"/>
    <w:rsid w:val="005F0127"/>
    <w:rsid w:val="005F5B83"/>
    <w:rsid w:val="00607232"/>
    <w:rsid w:val="00611D55"/>
    <w:rsid w:val="00612C2E"/>
    <w:rsid w:val="00621D01"/>
    <w:rsid w:val="0065389B"/>
    <w:rsid w:val="006647B8"/>
    <w:rsid w:val="00677DAA"/>
    <w:rsid w:val="006932FB"/>
    <w:rsid w:val="006C0161"/>
    <w:rsid w:val="006D210F"/>
    <w:rsid w:val="006E0489"/>
    <w:rsid w:val="006E41C5"/>
    <w:rsid w:val="00732867"/>
    <w:rsid w:val="00741207"/>
    <w:rsid w:val="00743D74"/>
    <w:rsid w:val="007451DA"/>
    <w:rsid w:val="00751CA4"/>
    <w:rsid w:val="00791BF6"/>
    <w:rsid w:val="0079684D"/>
    <w:rsid w:val="007B2C54"/>
    <w:rsid w:val="007B345B"/>
    <w:rsid w:val="007C652D"/>
    <w:rsid w:val="007E65E5"/>
    <w:rsid w:val="007F3AC9"/>
    <w:rsid w:val="00802C2C"/>
    <w:rsid w:val="00812E8A"/>
    <w:rsid w:val="00814785"/>
    <w:rsid w:val="0085064B"/>
    <w:rsid w:val="00861625"/>
    <w:rsid w:val="00863850"/>
    <w:rsid w:val="00875469"/>
    <w:rsid w:val="00875BCC"/>
    <w:rsid w:val="0088318D"/>
    <w:rsid w:val="00884D34"/>
    <w:rsid w:val="00893CA7"/>
    <w:rsid w:val="00894EE0"/>
    <w:rsid w:val="008A63B8"/>
    <w:rsid w:val="008C7EAD"/>
    <w:rsid w:val="008D65FF"/>
    <w:rsid w:val="008F6C6B"/>
    <w:rsid w:val="00903026"/>
    <w:rsid w:val="00906927"/>
    <w:rsid w:val="00940B75"/>
    <w:rsid w:val="00947DA6"/>
    <w:rsid w:val="00980269"/>
    <w:rsid w:val="00981D6D"/>
    <w:rsid w:val="009849FC"/>
    <w:rsid w:val="00995E3F"/>
    <w:rsid w:val="009969FD"/>
    <w:rsid w:val="009A2934"/>
    <w:rsid w:val="009A505E"/>
    <w:rsid w:val="009B61DC"/>
    <w:rsid w:val="009C7009"/>
    <w:rsid w:val="009D2D9D"/>
    <w:rsid w:val="009D7DEC"/>
    <w:rsid w:val="009E1647"/>
    <w:rsid w:val="009E2A36"/>
    <w:rsid w:val="009F6C14"/>
    <w:rsid w:val="00A312F2"/>
    <w:rsid w:val="00A50842"/>
    <w:rsid w:val="00A617F0"/>
    <w:rsid w:val="00A823FE"/>
    <w:rsid w:val="00A869CE"/>
    <w:rsid w:val="00AE0FA2"/>
    <w:rsid w:val="00AE1341"/>
    <w:rsid w:val="00AE2F72"/>
    <w:rsid w:val="00AE7EAE"/>
    <w:rsid w:val="00B06BF4"/>
    <w:rsid w:val="00B06F04"/>
    <w:rsid w:val="00B56CAB"/>
    <w:rsid w:val="00B57E27"/>
    <w:rsid w:val="00B809DD"/>
    <w:rsid w:val="00B87A4E"/>
    <w:rsid w:val="00B90104"/>
    <w:rsid w:val="00B9318B"/>
    <w:rsid w:val="00BA5078"/>
    <w:rsid w:val="00BD627D"/>
    <w:rsid w:val="00BF4807"/>
    <w:rsid w:val="00C12592"/>
    <w:rsid w:val="00C16E31"/>
    <w:rsid w:val="00C176E1"/>
    <w:rsid w:val="00C24C11"/>
    <w:rsid w:val="00C27CAD"/>
    <w:rsid w:val="00C37B3F"/>
    <w:rsid w:val="00C43724"/>
    <w:rsid w:val="00C47EA5"/>
    <w:rsid w:val="00C62146"/>
    <w:rsid w:val="00C741BD"/>
    <w:rsid w:val="00C90435"/>
    <w:rsid w:val="00CB09E7"/>
    <w:rsid w:val="00CB5219"/>
    <w:rsid w:val="00D0216E"/>
    <w:rsid w:val="00D336FC"/>
    <w:rsid w:val="00D34794"/>
    <w:rsid w:val="00D3610C"/>
    <w:rsid w:val="00D37748"/>
    <w:rsid w:val="00D41F3C"/>
    <w:rsid w:val="00D445C6"/>
    <w:rsid w:val="00D56D8F"/>
    <w:rsid w:val="00D94198"/>
    <w:rsid w:val="00D97CF7"/>
    <w:rsid w:val="00DA0D9F"/>
    <w:rsid w:val="00DB5E42"/>
    <w:rsid w:val="00DC0631"/>
    <w:rsid w:val="00DC35B3"/>
    <w:rsid w:val="00DD2F2C"/>
    <w:rsid w:val="00DE1FA4"/>
    <w:rsid w:val="00DF095C"/>
    <w:rsid w:val="00E00DA5"/>
    <w:rsid w:val="00E067B4"/>
    <w:rsid w:val="00E12872"/>
    <w:rsid w:val="00E34B83"/>
    <w:rsid w:val="00E60152"/>
    <w:rsid w:val="00E60A8C"/>
    <w:rsid w:val="00E80151"/>
    <w:rsid w:val="00E821BE"/>
    <w:rsid w:val="00EA112C"/>
    <w:rsid w:val="00EA36A0"/>
    <w:rsid w:val="00EB099A"/>
    <w:rsid w:val="00EC4EA7"/>
    <w:rsid w:val="00ED0820"/>
    <w:rsid w:val="00EE26FD"/>
    <w:rsid w:val="00F1284A"/>
    <w:rsid w:val="00F17065"/>
    <w:rsid w:val="00F21A3F"/>
    <w:rsid w:val="00F2430E"/>
    <w:rsid w:val="00F24EB9"/>
    <w:rsid w:val="00F50725"/>
    <w:rsid w:val="00F5312A"/>
    <w:rsid w:val="00F60FFA"/>
    <w:rsid w:val="00F655E1"/>
    <w:rsid w:val="00F66F43"/>
    <w:rsid w:val="00F75FF1"/>
    <w:rsid w:val="00F84730"/>
    <w:rsid w:val="00F86527"/>
    <w:rsid w:val="00FA27E3"/>
    <w:rsid w:val="00FA5FB9"/>
    <w:rsid w:val="00FB4A00"/>
    <w:rsid w:val="00FB7843"/>
    <w:rsid w:val="00FC3D7E"/>
    <w:rsid w:val="00FC4041"/>
    <w:rsid w:val="00FE0F72"/>
    <w:rsid w:val="00FE1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zh-CN" w:bidi="ar-SA"/>
      </w:rPr>
    </w:rPrDefault>
    <w:pPrDefault/>
  </w:docDefaults>
  <w:latentStyles w:defLockedState="0" w:defUIPriority="0" w:defSemiHidden="0" w:defUnhideWhenUsed="0" w:defQFormat="0" w:count="267">
    <w:lsdException w:name="heading 1" w:qFormat="1"/>
  </w:latentStyles>
  <w:style w:type="paragraph" w:default="1" w:styleId="Normal">
    <w:name w:val="Normal"/>
    <w:qFormat/>
    <w:rsid w:val="007C7A3B"/>
    <w:pPr>
      <w:spacing w:after="200"/>
      <w:jc w:val="both"/>
    </w:pPr>
    <w:rPr>
      <w:lang w:eastAsia="en-US"/>
    </w:rPr>
  </w:style>
  <w:style w:type="paragraph" w:styleId="Heading1">
    <w:name w:val="heading 1"/>
    <w:aliases w:val="1 ghost,g"/>
    <w:next w:val="Normal"/>
    <w:qFormat/>
    <w:rsid w:val="007C7A3B"/>
    <w:pPr>
      <w:pageBreakBefore/>
      <w:numPr>
        <w:numId w:val="3"/>
      </w:numPr>
      <w:spacing w:after="280"/>
      <w:outlineLvl w:val="0"/>
    </w:pPr>
    <w:rPr>
      <w:rFonts w:ascii="Arial" w:hAnsi="Arial"/>
      <w:b/>
      <w:caps/>
      <w:sz w:val="28"/>
      <w:lang w:eastAsia="en-US"/>
    </w:rPr>
  </w:style>
  <w:style w:type="paragraph" w:styleId="Heading2">
    <w:name w:val="heading 2"/>
    <w:aliases w:val="2 headline,h,headline"/>
    <w:basedOn w:val="Heading1"/>
    <w:next w:val="Normal"/>
    <w:qFormat/>
    <w:rsid w:val="007C7A3B"/>
    <w:pPr>
      <w:keepNext/>
      <w:pageBreakBefore w:val="0"/>
      <w:numPr>
        <w:ilvl w:val="1"/>
      </w:numPr>
      <w:spacing w:before="80" w:after="200"/>
      <w:outlineLvl w:val="1"/>
    </w:pPr>
    <w:rPr>
      <w:sz w:val="24"/>
    </w:rPr>
  </w:style>
  <w:style w:type="paragraph" w:styleId="Heading3">
    <w:name w:val="heading 3"/>
    <w:aliases w:val="3 bullet,b,2"/>
    <w:basedOn w:val="Heading2"/>
    <w:qFormat/>
    <w:rsid w:val="007C7A3B"/>
    <w:pPr>
      <w:numPr>
        <w:ilvl w:val="2"/>
      </w:numPr>
      <w:spacing w:before="200"/>
      <w:outlineLvl w:val="2"/>
    </w:pPr>
    <w:rPr>
      <w:caps w:val="0"/>
    </w:rPr>
  </w:style>
  <w:style w:type="paragraph" w:styleId="Heading4">
    <w:name w:val="heading 4"/>
    <w:aliases w:val="4 dash,d,3"/>
    <w:basedOn w:val="Heading3"/>
    <w:qFormat/>
    <w:rsid w:val="007C7A3B"/>
    <w:pPr>
      <w:numPr>
        <w:ilvl w:val="3"/>
      </w:numPr>
      <w:ind w:right="1080"/>
      <w:outlineLvl w:val="3"/>
    </w:pPr>
    <w:rPr>
      <w:i/>
    </w:rPr>
  </w:style>
  <w:style w:type="paragraph" w:styleId="Heading5">
    <w:name w:val="heading 5"/>
    <w:aliases w:val="5 sub-bullet,sb,4"/>
    <w:basedOn w:val="Heading4"/>
    <w:qFormat/>
    <w:rsid w:val="007C7A3B"/>
    <w:pPr>
      <w:numPr>
        <w:ilvl w:val="4"/>
      </w:numPr>
      <w:ind w:right="0"/>
      <w:outlineLvl w:val="4"/>
    </w:pPr>
    <w:rPr>
      <w:i w:val="0"/>
      <w:u w:val="single"/>
    </w:rPr>
  </w:style>
  <w:style w:type="paragraph" w:styleId="Heading6">
    <w:name w:val="heading 6"/>
    <w:aliases w:val="sub-dash,sd,5"/>
    <w:basedOn w:val="Heading5"/>
    <w:qFormat/>
    <w:rsid w:val="007C7A3B"/>
    <w:pPr>
      <w:numPr>
        <w:ilvl w:val="5"/>
      </w:numPr>
      <w:outlineLvl w:val="5"/>
    </w:pPr>
    <w:rPr>
      <w:i/>
    </w:rPr>
  </w:style>
  <w:style w:type="paragraph" w:styleId="Heading7">
    <w:name w:val="heading 7"/>
    <w:basedOn w:val="Normal"/>
    <w:next w:val="Normal"/>
    <w:qFormat/>
    <w:rsid w:val="007C7A3B"/>
    <w:pPr>
      <w:keepNext/>
      <w:spacing w:after="0"/>
      <w:outlineLvl w:val="6"/>
    </w:pPr>
    <w:rPr>
      <w:b/>
    </w:rPr>
  </w:style>
  <w:style w:type="paragraph" w:styleId="Heading8">
    <w:name w:val="heading 8"/>
    <w:basedOn w:val="Normal"/>
    <w:next w:val="Normal"/>
    <w:qFormat/>
    <w:rsid w:val="007C7A3B"/>
    <w:pPr>
      <w:spacing w:after="0"/>
      <w:outlineLvl w:val="7"/>
    </w:pPr>
    <w:rPr>
      <w:b/>
      <w:i/>
    </w:rPr>
  </w:style>
  <w:style w:type="paragraph" w:styleId="Heading9">
    <w:name w:val="heading 9"/>
    <w:basedOn w:val="Normal"/>
    <w:next w:val="Normal"/>
    <w:qFormat/>
    <w:rsid w:val="007C7A3B"/>
    <w:pPr>
      <w:spacing w:after="0"/>
      <w:outlineLvl w:val="8"/>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C7A3B"/>
    <w:pPr>
      <w:pBdr>
        <w:top w:val="double" w:sz="4" w:space="6" w:color="auto"/>
      </w:pBdr>
      <w:tabs>
        <w:tab w:val="center" w:pos="4680"/>
        <w:tab w:val="right" w:pos="9360"/>
      </w:tabs>
      <w:spacing w:before="240" w:after="0"/>
    </w:pPr>
    <w:rPr>
      <w:b/>
      <w:sz w:val="20"/>
    </w:rPr>
  </w:style>
  <w:style w:type="paragraph" w:styleId="Header">
    <w:name w:val="header"/>
    <w:basedOn w:val="Normal"/>
    <w:rsid w:val="007C7A3B"/>
    <w:pPr>
      <w:pBdr>
        <w:bottom w:val="double" w:sz="4" w:space="6" w:color="auto"/>
      </w:pBdr>
      <w:tabs>
        <w:tab w:val="center" w:pos="4680"/>
        <w:tab w:val="right" w:pos="9360"/>
      </w:tabs>
      <w:spacing w:after="0"/>
    </w:pPr>
    <w:rPr>
      <w:b/>
      <w:sz w:val="20"/>
    </w:rPr>
  </w:style>
  <w:style w:type="paragraph" w:styleId="ListBullet">
    <w:name w:val="List Bullet"/>
    <w:basedOn w:val="Normal"/>
    <w:autoRedefine/>
    <w:rsid w:val="007C7A3B"/>
    <w:pPr>
      <w:spacing w:before="60" w:after="60"/>
    </w:pPr>
    <w:rPr>
      <w:b/>
      <w:smallCaps/>
      <w:sz w:val="18"/>
    </w:rPr>
  </w:style>
  <w:style w:type="character" w:styleId="PageNumber">
    <w:name w:val="page number"/>
    <w:rsid w:val="007C7A3B"/>
  </w:style>
  <w:style w:type="paragraph" w:styleId="TOC1">
    <w:name w:val="toc 1"/>
    <w:basedOn w:val="Normal"/>
    <w:next w:val="Normal"/>
    <w:uiPriority w:val="39"/>
    <w:rsid w:val="007C7A3B"/>
    <w:pPr>
      <w:tabs>
        <w:tab w:val="left" w:pos="270"/>
        <w:tab w:val="right" w:leader="dot" w:pos="9350"/>
      </w:tabs>
      <w:spacing w:before="40" w:after="20"/>
    </w:pPr>
    <w:rPr>
      <w:b/>
      <w:caps/>
      <w:noProof/>
      <w:sz w:val="20"/>
    </w:rPr>
  </w:style>
  <w:style w:type="paragraph" w:styleId="TOC2">
    <w:name w:val="toc 2"/>
    <w:basedOn w:val="Normal"/>
    <w:next w:val="Normal"/>
    <w:uiPriority w:val="39"/>
    <w:rsid w:val="007C7A3B"/>
    <w:pPr>
      <w:tabs>
        <w:tab w:val="left" w:pos="720"/>
        <w:tab w:val="right" w:leader="dot" w:pos="9350"/>
      </w:tabs>
      <w:spacing w:after="0"/>
      <w:ind w:left="240"/>
    </w:pPr>
    <w:rPr>
      <w:smallCaps/>
      <w:noProof/>
      <w:sz w:val="20"/>
    </w:rPr>
  </w:style>
  <w:style w:type="paragraph" w:styleId="TOC3">
    <w:name w:val="toc 3"/>
    <w:basedOn w:val="Normal"/>
    <w:next w:val="Normal"/>
    <w:semiHidden/>
    <w:rsid w:val="007C7A3B"/>
    <w:pPr>
      <w:tabs>
        <w:tab w:val="left" w:pos="1440"/>
        <w:tab w:val="right" w:leader="dot" w:pos="9350"/>
      </w:tabs>
      <w:spacing w:after="0"/>
      <w:ind w:left="720"/>
    </w:pPr>
    <w:rPr>
      <w:i/>
      <w:noProof/>
      <w:sz w:val="20"/>
    </w:rPr>
  </w:style>
  <w:style w:type="paragraph" w:styleId="TOC4">
    <w:name w:val="toc 4"/>
    <w:basedOn w:val="Normal"/>
    <w:next w:val="Normal"/>
    <w:semiHidden/>
    <w:rsid w:val="007C7A3B"/>
    <w:pPr>
      <w:tabs>
        <w:tab w:val="left" w:pos="1440"/>
        <w:tab w:val="left" w:pos="1800"/>
        <w:tab w:val="right" w:leader="dot" w:pos="9350"/>
      </w:tabs>
      <w:spacing w:after="0"/>
      <w:ind w:left="1260"/>
    </w:pPr>
    <w:rPr>
      <w:noProof/>
      <w:sz w:val="18"/>
    </w:rPr>
  </w:style>
  <w:style w:type="paragraph" w:styleId="TOC5">
    <w:name w:val="toc 5"/>
    <w:basedOn w:val="Normal"/>
    <w:next w:val="Normal"/>
    <w:semiHidden/>
    <w:rsid w:val="007C7A3B"/>
    <w:pPr>
      <w:tabs>
        <w:tab w:val="left" w:pos="2700"/>
        <w:tab w:val="right" w:leader="dot" w:pos="9350"/>
      </w:tabs>
      <w:spacing w:after="0"/>
      <w:ind w:left="1800"/>
    </w:pPr>
    <w:rPr>
      <w:noProof/>
      <w:sz w:val="18"/>
    </w:rPr>
  </w:style>
  <w:style w:type="paragraph" w:styleId="TOC6">
    <w:name w:val="toc 6"/>
    <w:basedOn w:val="Normal"/>
    <w:next w:val="Normal"/>
    <w:semiHidden/>
    <w:rsid w:val="007C7A3B"/>
    <w:pPr>
      <w:tabs>
        <w:tab w:val="left" w:pos="3600"/>
        <w:tab w:val="right" w:leader="dot" w:pos="9350"/>
      </w:tabs>
      <w:spacing w:after="0"/>
      <w:ind w:left="2700"/>
    </w:pPr>
    <w:rPr>
      <w:noProof/>
      <w:sz w:val="18"/>
    </w:rPr>
  </w:style>
  <w:style w:type="paragraph" w:styleId="TOC7">
    <w:name w:val="toc 7"/>
    <w:basedOn w:val="Normal"/>
    <w:next w:val="Normal"/>
    <w:semiHidden/>
    <w:rsid w:val="007C7A3B"/>
    <w:pPr>
      <w:spacing w:after="0"/>
      <w:ind w:left="1440"/>
    </w:pPr>
    <w:rPr>
      <w:sz w:val="18"/>
    </w:rPr>
  </w:style>
  <w:style w:type="paragraph" w:styleId="TOC8">
    <w:name w:val="toc 8"/>
    <w:basedOn w:val="Normal"/>
    <w:next w:val="Normal"/>
    <w:semiHidden/>
    <w:rsid w:val="007C7A3B"/>
    <w:pPr>
      <w:spacing w:after="0"/>
      <w:ind w:left="1680"/>
    </w:pPr>
    <w:rPr>
      <w:sz w:val="18"/>
    </w:rPr>
  </w:style>
  <w:style w:type="paragraph" w:styleId="TOC9">
    <w:name w:val="toc 9"/>
    <w:basedOn w:val="Normal"/>
    <w:next w:val="Normal"/>
    <w:semiHidden/>
    <w:rsid w:val="007C7A3B"/>
    <w:pPr>
      <w:spacing w:after="0"/>
      <w:ind w:left="1920"/>
    </w:pPr>
    <w:rPr>
      <w:sz w:val="18"/>
    </w:rPr>
  </w:style>
  <w:style w:type="paragraph" w:styleId="TableofFigures">
    <w:name w:val="table of figures"/>
    <w:basedOn w:val="Normal"/>
    <w:next w:val="Normal"/>
    <w:semiHidden/>
    <w:rsid w:val="007C7A3B"/>
    <w:pPr>
      <w:tabs>
        <w:tab w:val="right" w:leader="dot" w:pos="9360"/>
      </w:tabs>
      <w:spacing w:before="20" w:after="40"/>
      <w:ind w:left="475" w:hanging="475"/>
      <w:jc w:val="left"/>
    </w:pPr>
    <w:rPr>
      <w:b/>
      <w:sz w:val="20"/>
    </w:rPr>
  </w:style>
  <w:style w:type="paragraph" w:customStyle="1" w:styleId="Appendix1">
    <w:name w:val="Appendix 1"/>
    <w:next w:val="Normal"/>
    <w:rsid w:val="007C7A3B"/>
    <w:pPr>
      <w:pageBreakBefore/>
      <w:spacing w:after="280"/>
    </w:pPr>
    <w:rPr>
      <w:rFonts w:ascii="Arial" w:hAnsi="Arial"/>
      <w:b/>
      <w:caps/>
      <w:sz w:val="28"/>
      <w:lang w:eastAsia="en-US"/>
    </w:rPr>
  </w:style>
  <w:style w:type="paragraph" w:customStyle="1" w:styleId="Appendix2">
    <w:name w:val="Appendix 2"/>
    <w:next w:val="Normal"/>
    <w:rsid w:val="007C7A3B"/>
    <w:pPr>
      <w:keepNext/>
      <w:spacing w:after="200"/>
    </w:pPr>
    <w:rPr>
      <w:rFonts w:ascii="Arial" w:hAnsi="Arial"/>
      <w:b/>
      <w:sz w:val="28"/>
      <w:lang w:eastAsia="en-US"/>
    </w:rPr>
  </w:style>
  <w:style w:type="paragraph" w:customStyle="1" w:styleId="Appendix3">
    <w:name w:val="Appendix 3"/>
    <w:basedOn w:val="Appendix2"/>
    <w:next w:val="Normal"/>
    <w:rsid w:val="007C7A3B"/>
    <w:rPr>
      <w:sz w:val="24"/>
    </w:rPr>
  </w:style>
  <w:style w:type="paragraph" w:customStyle="1" w:styleId="Appendix4">
    <w:name w:val="Appendix 4"/>
    <w:basedOn w:val="Appendix3"/>
    <w:next w:val="Normal"/>
    <w:rsid w:val="007C7A3B"/>
    <w:rPr>
      <w:i/>
    </w:rPr>
  </w:style>
  <w:style w:type="paragraph" w:styleId="Caption">
    <w:name w:val="caption"/>
    <w:basedOn w:val="Normal"/>
    <w:next w:val="Normal"/>
    <w:qFormat/>
    <w:rsid w:val="007C7A3B"/>
    <w:pPr>
      <w:spacing w:before="120" w:after="120"/>
      <w:jc w:val="center"/>
    </w:pPr>
    <w:rPr>
      <w:b/>
    </w:rPr>
  </w:style>
  <w:style w:type="paragraph" w:customStyle="1" w:styleId="Centered">
    <w:name w:val="Centered"/>
    <w:basedOn w:val="Normal"/>
    <w:rsid w:val="007C7A3B"/>
    <w:pPr>
      <w:jc w:val="center"/>
    </w:pPr>
    <w:rPr>
      <w:b/>
    </w:rPr>
  </w:style>
  <w:style w:type="paragraph" w:customStyle="1" w:styleId="CoverType">
    <w:name w:val="Cover Type"/>
    <w:basedOn w:val="Centered"/>
    <w:rsid w:val="007C7A3B"/>
    <w:pPr>
      <w:spacing w:after="0"/>
    </w:pPr>
    <w:rPr>
      <w:sz w:val="32"/>
    </w:rPr>
  </w:style>
  <w:style w:type="paragraph" w:customStyle="1" w:styleId="Dash">
    <w:name w:val="Dash"/>
    <w:basedOn w:val="Normal"/>
    <w:rsid w:val="007C7A3B"/>
    <w:pPr>
      <w:numPr>
        <w:numId w:val="1"/>
      </w:numPr>
      <w:tabs>
        <w:tab w:val="left" w:pos="360"/>
      </w:tabs>
      <w:ind w:left="720"/>
    </w:pPr>
  </w:style>
  <w:style w:type="paragraph" w:customStyle="1" w:styleId="DoubleDash">
    <w:name w:val="Double Dash"/>
    <w:basedOn w:val="Normal"/>
    <w:rsid w:val="007C7A3B"/>
    <w:pPr>
      <w:numPr>
        <w:numId w:val="2"/>
      </w:numPr>
      <w:tabs>
        <w:tab w:val="num" w:pos="720"/>
        <w:tab w:val="num" w:pos="1080"/>
      </w:tabs>
      <w:ind w:left="720" w:firstLine="0"/>
    </w:pPr>
  </w:style>
  <w:style w:type="paragraph" w:customStyle="1" w:styleId="Figure">
    <w:name w:val="Figure"/>
    <w:basedOn w:val="Centered"/>
    <w:next w:val="Normal"/>
    <w:rsid w:val="007C7A3B"/>
    <w:pPr>
      <w:keepNext/>
      <w:spacing w:after="120"/>
    </w:pPr>
  </w:style>
  <w:style w:type="paragraph" w:customStyle="1" w:styleId="Number">
    <w:name w:val="Number"/>
    <w:basedOn w:val="Normal"/>
    <w:rsid w:val="007C7A3B"/>
    <w:pPr>
      <w:tabs>
        <w:tab w:val="num" w:pos="360"/>
      </w:tabs>
      <w:ind w:left="360" w:hanging="360"/>
    </w:pPr>
  </w:style>
  <w:style w:type="paragraph" w:customStyle="1" w:styleId="Table">
    <w:name w:val="Table"/>
    <w:basedOn w:val="Centered"/>
    <w:next w:val="Normal"/>
    <w:rsid w:val="007C7A3B"/>
    <w:pPr>
      <w:keepNext/>
      <w:spacing w:after="120"/>
    </w:pPr>
  </w:style>
  <w:style w:type="paragraph" w:customStyle="1" w:styleId="TableText">
    <w:name w:val="Table Text"/>
    <w:basedOn w:val="Normal"/>
    <w:rsid w:val="007C7A3B"/>
    <w:pPr>
      <w:spacing w:before="20" w:after="20"/>
      <w:jc w:val="left"/>
    </w:pPr>
    <w:rPr>
      <w:rFonts w:ascii="Arial" w:hAnsi="Arial"/>
      <w:sz w:val="18"/>
    </w:rPr>
  </w:style>
  <w:style w:type="paragraph" w:customStyle="1" w:styleId="TableBullet">
    <w:name w:val="Table Bullet"/>
    <w:basedOn w:val="TableText"/>
    <w:rsid w:val="007C7A3B"/>
    <w:pPr>
      <w:numPr>
        <w:numId w:val="5"/>
      </w:numPr>
    </w:pPr>
  </w:style>
  <w:style w:type="paragraph" w:customStyle="1" w:styleId="TableHeader">
    <w:name w:val="Table Header"/>
    <w:basedOn w:val="TableText"/>
    <w:rsid w:val="007C7A3B"/>
    <w:pPr>
      <w:jc w:val="center"/>
    </w:pPr>
    <w:rPr>
      <w:b/>
    </w:rPr>
  </w:style>
  <w:style w:type="paragraph" w:customStyle="1" w:styleId="TableNumber">
    <w:name w:val="Table Number"/>
    <w:basedOn w:val="TableBullet"/>
    <w:rsid w:val="007C7A3B"/>
    <w:pPr>
      <w:tabs>
        <w:tab w:val="left" w:pos="288"/>
      </w:tabs>
      <w:ind w:left="288" w:hanging="288"/>
    </w:pPr>
  </w:style>
  <w:style w:type="paragraph" w:styleId="BodyText">
    <w:name w:val="Body Text"/>
    <w:basedOn w:val="Normal"/>
    <w:rsid w:val="007C7A3B"/>
    <w:pPr>
      <w:jc w:val="center"/>
    </w:pPr>
    <w:rPr>
      <w:b/>
      <w:sz w:val="20"/>
    </w:rPr>
  </w:style>
  <w:style w:type="paragraph" w:customStyle="1" w:styleId="Bullet">
    <w:name w:val="Bullet"/>
    <w:basedOn w:val="Normal"/>
    <w:rsid w:val="007C7A3B"/>
    <w:pPr>
      <w:numPr>
        <w:numId w:val="4"/>
      </w:numPr>
    </w:pPr>
  </w:style>
  <w:style w:type="paragraph" w:customStyle="1" w:styleId="centerbold">
    <w:name w:val="center bold"/>
    <w:aliases w:val="cbo"/>
    <w:basedOn w:val="Normal"/>
    <w:rsid w:val="007C7A3B"/>
    <w:pPr>
      <w:spacing w:after="0"/>
      <w:jc w:val="center"/>
    </w:pPr>
    <w:rPr>
      <w:rFonts w:ascii="Book Antiqua" w:hAnsi="Book Antiqua"/>
      <w:b/>
    </w:rPr>
  </w:style>
  <w:style w:type="character" w:styleId="Hyperlink">
    <w:name w:val="Hyperlink"/>
    <w:basedOn w:val="DefaultParagraphFont"/>
    <w:rsid w:val="007C7A3B"/>
    <w:rPr>
      <w:color w:val="0000FF"/>
      <w:u w:val="single"/>
    </w:rPr>
  </w:style>
  <w:style w:type="character" w:styleId="FollowedHyperlink">
    <w:name w:val="FollowedHyperlink"/>
    <w:basedOn w:val="DefaultParagraphFont"/>
    <w:rsid w:val="007C7A3B"/>
    <w:rPr>
      <w:color w:val="800080"/>
      <w:u w:val="single"/>
    </w:rPr>
  </w:style>
  <w:style w:type="paragraph" w:styleId="DocumentMap">
    <w:name w:val="Document Map"/>
    <w:basedOn w:val="Normal"/>
    <w:semiHidden/>
    <w:rsid w:val="007C7A3B"/>
    <w:pPr>
      <w:shd w:val="clear" w:color="auto" w:fill="000080"/>
    </w:pPr>
    <w:rPr>
      <w:rFonts w:ascii="Tahoma" w:hAnsi="Tahoma"/>
    </w:rPr>
  </w:style>
  <w:style w:type="paragraph" w:styleId="BodyText2">
    <w:name w:val="Body Text 2"/>
    <w:basedOn w:val="Normal"/>
    <w:rsid w:val="007C7A3B"/>
    <w:rPr>
      <w:i/>
    </w:rPr>
  </w:style>
  <w:style w:type="paragraph" w:styleId="BalloonText">
    <w:name w:val="Balloon Text"/>
    <w:basedOn w:val="Normal"/>
    <w:semiHidden/>
    <w:rsid w:val="00E5638A"/>
    <w:rPr>
      <w:rFonts w:ascii="Tahoma" w:hAnsi="Tahoma" w:cs="Tahoma"/>
      <w:sz w:val="16"/>
      <w:szCs w:val="16"/>
    </w:rPr>
  </w:style>
  <w:style w:type="paragraph" w:styleId="ListParagraph">
    <w:name w:val="List Paragraph"/>
    <w:basedOn w:val="Normal"/>
    <w:uiPriority w:val="34"/>
    <w:qFormat/>
    <w:rsid w:val="009D336E"/>
    <w:pPr>
      <w:ind w:left="720"/>
      <w:contextualSpacing/>
    </w:pPr>
  </w:style>
  <w:style w:type="paragraph" w:styleId="NormalWeb">
    <w:name w:val="Normal (Web)"/>
    <w:basedOn w:val="Normal"/>
    <w:uiPriority w:val="99"/>
    <w:unhideWhenUsed/>
    <w:rsid w:val="009D336E"/>
    <w:pPr>
      <w:spacing w:before="100" w:beforeAutospacing="1" w:after="100" w:afterAutospacing="1"/>
      <w:jc w:val="left"/>
    </w:pPr>
    <w:rPr>
      <w:lang w:eastAsia="zh-CN"/>
    </w:rPr>
  </w:style>
  <w:style w:type="table" w:styleId="TableClassic2">
    <w:name w:val="Table Classic 2"/>
    <w:basedOn w:val="TableNormal"/>
    <w:rsid w:val="009D336E"/>
    <w:pPr>
      <w:spacing w:after="20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apple-style-span">
    <w:name w:val="apple-style-span"/>
    <w:basedOn w:val="DefaultParagraphFont"/>
    <w:rsid w:val="00326B42"/>
  </w:style>
  <w:style w:type="table" w:styleId="TableGrid">
    <w:name w:val="Table Grid"/>
    <w:basedOn w:val="TableNormal"/>
    <w:rsid w:val="00F5312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A312F2"/>
  </w:style>
  <w:style w:type="character" w:styleId="CommentReference">
    <w:name w:val="annotation reference"/>
    <w:basedOn w:val="DefaultParagraphFont"/>
    <w:rsid w:val="009969FD"/>
    <w:rPr>
      <w:sz w:val="16"/>
      <w:szCs w:val="16"/>
    </w:rPr>
  </w:style>
  <w:style w:type="paragraph" w:styleId="CommentText">
    <w:name w:val="annotation text"/>
    <w:basedOn w:val="Normal"/>
    <w:link w:val="CommentTextChar"/>
    <w:rsid w:val="009969FD"/>
    <w:rPr>
      <w:sz w:val="20"/>
      <w:szCs w:val="20"/>
    </w:rPr>
  </w:style>
  <w:style w:type="character" w:customStyle="1" w:styleId="CommentTextChar">
    <w:name w:val="Comment Text Char"/>
    <w:basedOn w:val="DefaultParagraphFont"/>
    <w:link w:val="CommentText"/>
    <w:rsid w:val="009969FD"/>
    <w:rPr>
      <w:sz w:val="20"/>
      <w:szCs w:val="20"/>
      <w:lang w:eastAsia="en-US"/>
    </w:rPr>
  </w:style>
  <w:style w:type="paragraph" w:styleId="CommentSubject">
    <w:name w:val="annotation subject"/>
    <w:basedOn w:val="CommentText"/>
    <w:next w:val="CommentText"/>
    <w:link w:val="CommentSubjectChar"/>
    <w:rsid w:val="009969FD"/>
    <w:rPr>
      <w:b/>
      <w:bCs/>
    </w:rPr>
  </w:style>
  <w:style w:type="character" w:customStyle="1" w:styleId="CommentSubjectChar">
    <w:name w:val="Comment Subject Char"/>
    <w:basedOn w:val="CommentTextChar"/>
    <w:link w:val="CommentSubject"/>
    <w:rsid w:val="009969FD"/>
    <w:rPr>
      <w:b/>
      <w:bCs/>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zh-CN" w:bidi="ar-SA"/>
      </w:rPr>
    </w:rPrDefault>
    <w:pPrDefault/>
  </w:docDefaults>
  <w:latentStyles w:defLockedState="0" w:defUIPriority="0" w:defSemiHidden="0" w:defUnhideWhenUsed="0" w:defQFormat="0" w:count="267">
    <w:lsdException w:name="heading 1" w:qFormat="1"/>
  </w:latentStyles>
  <w:style w:type="paragraph" w:default="1" w:styleId="Normal">
    <w:name w:val="Normal"/>
    <w:qFormat/>
    <w:rsid w:val="007C7A3B"/>
    <w:pPr>
      <w:spacing w:after="200"/>
      <w:jc w:val="both"/>
    </w:pPr>
    <w:rPr>
      <w:lang w:eastAsia="en-US"/>
    </w:rPr>
  </w:style>
  <w:style w:type="paragraph" w:styleId="Heading1">
    <w:name w:val="heading 1"/>
    <w:aliases w:val="1 ghost,g"/>
    <w:next w:val="Normal"/>
    <w:qFormat/>
    <w:rsid w:val="007C7A3B"/>
    <w:pPr>
      <w:pageBreakBefore/>
      <w:numPr>
        <w:numId w:val="3"/>
      </w:numPr>
      <w:spacing w:after="280"/>
      <w:outlineLvl w:val="0"/>
    </w:pPr>
    <w:rPr>
      <w:rFonts w:ascii="Arial" w:hAnsi="Arial"/>
      <w:b/>
      <w:caps/>
      <w:sz w:val="28"/>
      <w:lang w:eastAsia="en-US"/>
    </w:rPr>
  </w:style>
  <w:style w:type="paragraph" w:styleId="Heading2">
    <w:name w:val="heading 2"/>
    <w:aliases w:val="2 headline,h,headline"/>
    <w:basedOn w:val="Heading1"/>
    <w:next w:val="Normal"/>
    <w:qFormat/>
    <w:rsid w:val="007C7A3B"/>
    <w:pPr>
      <w:keepNext/>
      <w:pageBreakBefore w:val="0"/>
      <w:numPr>
        <w:ilvl w:val="1"/>
      </w:numPr>
      <w:spacing w:before="80" w:after="200"/>
      <w:outlineLvl w:val="1"/>
    </w:pPr>
    <w:rPr>
      <w:sz w:val="24"/>
    </w:rPr>
  </w:style>
  <w:style w:type="paragraph" w:styleId="Heading3">
    <w:name w:val="heading 3"/>
    <w:aliases w:val="3 bullet,b,2"/>
    <w:basedOn w:val="Heading2"/>
    <w:qFormat/>
    <w:rsid w:val="007C7A3B"/>
    <w:pPr>
      <w:numPr>
        <w:ilvl w:val="2"/>
      </w:numPr>
      <w:spacing w:before="200"/>
      <w:outlineLvl w:val="2"/>
    </w:pPr>
    <w:rPr>
      <w:caps w:val="0"/>
    </w:rPr>
  </w:style>
  <w:style w:type="paragraph" w:styleId="Heading4">
    <w:name w:val="heading 4"/>
    <w:aliases w:val="4 dash,d,3"/>
    <w:basedOn w:val="Heading3"/>
    <w:qFormat/>
    <w:rsid w:val="007C7A3B"/>
    <w:pPr>
      <w:numPr>
        <w:ilvl w:val="3"/>
      </w:numPr>
      <w:ind w:right="1080"/>
      <w:outlineLvl w:val="3"/>
    </w:pPr>
    <w:rPr>
      <w:i/>
    </w:rPr>
  </w:style>
  <w:style w:type="paragraph" w:styleId="Heading5">
    <w:name w:val="heading 5"/>
    <w:aliases w:val="5 sub-bullet,sb,4"/>
    <w:basedOn w:val="Heading4"/>
    <w:qFormat/>
    <w:rsid w:val="007C7A3B"/>
    <w:pPr>
      <w:numPr>
        <w:ilvl w:val="4"/>
      </w:numPr>
      <w:ind w:right="0"/>
      <w:outlineLvl w:val="4"/>
    </w:pPr>
    <w:rPr>
      <w:i w:val="0"/>
      <w:u w:val="single"/>
    </w:rPr>
  </w:style>
  <w:style w:type="paragraph" w:styleId="Heading6">
    <w:name w:val="heading 6"/>
    <w:aliases w:val="sub-dash,sd,5"/>
    <w:basedOn w:val="Heading5"/>
    <w:qFormat/>
    <w:rsid w:val="007C7A3B"/>
    <w:pPr>
      <w:numPr>
        <w:ilvl w:val="5"/>
      </w:numPr>
      <w:outlineLvl w:val="5"/>
    </w:pPr>
    <w:rPr>
      <w:i/>
    </w:rPr>
  </w:style>
  <w:style w:type="paragraph" w:styleId="Heading7">
    <w:name w:val="heading 7"/>
    <w:basedOn w:val="Normal"/>
    <w:next w:val="Normal"/>
    <w:qFormat/>
    <w:rsid w:val="007C7A3B"/>
    <w:pPr>
      <w:keepNext/>
      <w:spacing w:after="0"/>
      <w:outlineLvl w:val="6"/>
    </w:pPr>
    <w:rPr>
      <w:b/>
    </w:rPr>
  </w:style>
  <w:style w:type="paragraph" w:styleId="Heading8">
    <w:name w:val="heading 8"/>
    <w:basedOn w:val="Normal"/>
    <w:next w:val="Normal"/>
    <w:qFormat/>
    <w:rsid w:val="007C7A3B"/>
    <w:pPr>
      <w:spacing w:after="0"/>
      <w:outlineLvl w:val="7"/>
    </w:pPr>
    <w:rPr>
      <w:b/>
      <w:i/>
    </w:rPr>
  </w:style>
  <w:style w:type="paragraph" w:styleId="Heading9">
    <w:name w:val="heading 9"/>
    <w:basedOn w:val="Normal"/>
    <w:next w:val="Normal"/>
    <w:qFormat/>
    <w:rsid w:val="007C7A3B"/>
    <w:pPr>
      <w:spacing w:after="0"/>
      <w:outlineLvl w:val="8"/>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C7A3B"/>
    <w:pPr>
      <w:pBdr>
        <w:top w:val="double" w:sz="4" w:space="6" w:color="auto"/>
      </w:pBdr>
      <w:tabs>
        <w:tab w:val="center" w:pos="4680"/>
        <w:tab w:val="right" w:pos="9360"/>
      </w:tabs>
      <w:spacing w:before="240" w:after="0"/>
    </w:pPr>
    <w:rPr>
      <w:b/>
      <w:sz w:val="20"/>
    </w:rPr>
  </w:style>
  <w:style w:type="paragraph" w:styleId="Header">
    <w:name w:val="header"/>
    <w:basedOn w:val="Normal"/>
    <w:rsid w:val="007C7A3B"/>
    <w:pPr>
      <w:pBdr>
        <w:bottom w:val="double" w:sz="4" w:space="6" w:color="auto"/>
      </w:pBdr>
      <w:tabs>
        <w:tab w:val="center" w:pos="4680"/>
        <w:tab w:val="right" w:pos="9360"/>
      </w:tabs>
      <w:spacing w:after="0"/>
    </w:pPr>
    <w:rPr>
      <w:b/>
      <w:sz w:val="20"/>
    </w:rPr>
  </w:style>
  <w:style w:type="paragraph" w:styleId="ListBullet">
    <w:name w:val="List Bullet"/>
    <w:basedOn w:val="Normal"/>
    <w:autoRedefine/>
    <w:rsid w:val="007C7A3B"/>
    <w:pPr>
      <w:spacing w:before="60" w:after="60"/>
    </w:pPr>
    <w:rPr>
      <w:b/>
      <w:smallCaps/>
      <w:sz w:val="18"/>
    </w:rPr>
  </w:style>
  <w:style w:type="character" w:styleId="PageNumber">
    <w:name w:val="page number"/>
    <w:rsid w:val="007C7A3B"/>
  </w:style>
  <w:style w:type="paragraph" w:styleId="TOC1">
    <w:name w:val="toc 1"/>
    <w:basedOn w:val="Normal"/>
    <w:next w:val="Normal"/>
    <w:uiPriority w:val="39"/>
    <w:rsid w:val="007C7A3B"/>
    <w:pPr>
      <w:tabs>
        <w:tab w:val="left" w:pos="270"/>
        <w:tab w:val="right" w:leader="dot" w:pos="9350"/>
      </w:tabs>
      <w:spacing w:before="40" w:after="20"/>
    </w:pPr>
    <w:rPr>
      <w:b/>
      <w:caps/>
      <w:noProof/>
      <w:sz w:val="20"/>
    </w:rPr>
  </w:style>
  <w:style w:type="paragraph" w:styleId="TOC2">
    <w:name w:val="toc 2"/>
    <w:basedOn w:val="Normal"/>
    <w:next w:val="Normal"/>
    <w:uiPriority w:val="39"/>
    <w:rsid w:val="007C7A3B"/>
    <w:pPr>
      <w:tabs>
        <w:tab w:val="left" w:pos="720"/>
        <w:tab w:val="right" w:leader="dot" w:pos="9350"/>
      </w:tabs>
      <w:spacing w:after="0"/>
      <w:ind w:left="240"/>
    </w:pPr>
    <w:rPr>
      <w:smallCaps/>
      <w:noProof/>
      <w:sz w:val="20"/>
    </w:rPr>
  </w:style>
  <w:style w:type="paragraph" w:styleId="TOC3">
    <w:name w:val="toc 3"/>
    <w:basedOn w:val="Normal"/>
    <w:next w:val="Normal"/>
    <w:semiHidden/>
    <w:rsid w:val="007C7A3B"/>
    <w:pPr>
      <w:tabs>
        <w:tab w:val="left" w:pos="1440"/>
        <w:tab w:val="right" w:leader="dot" w:pos="9350"/>
      </w:tabs>
      <w:spacing w:after="0"/>
      <w:ind w:left="720"/>
    </w:pPr>
    <w:rPr>
      <w:i/>
      <w:noProof/>
      <w:sz w:val="20"/>
    </w:rPr>
  </w:style>
  <w:style w:type="paragraph" w:styleId="TOC4">
    <w:name w:val="toc 4"/>
    <w:basedOn w:val="Normal"/>
    <w:next w:val="Normal"/>
    <w:semiHidden/>
    <w:rsid w:val="007C7A3B"/>
    <w:pPr>
      <w:tabs>
        <w:tab w:val="left" w:pos="1440"/>
        <w:tab w:val="left" w:pos="1800"/>
        <w:tab w:val="right" w:leader="dot" w:pos="9350"/>
      </w:tabs>
      <w:spacing w:after="0"/>
      <w:ind w:left="1260"/>
    </w:pPr>
    <w:rPr>
      <w:noProof/>
      <w:sz w:val="18"/>
    </w:rPr>
  </w:style>
  <w:style w:type="paragraph" w:styleId="TOC5">
    <w:name w:val="toc 5"/>
    <w:basedOn w:val="Normal"/>
    <w:next w:val="Normal"/>
    <w:semiHidden/>
    <w:rsid w:val="007C7A3B"/>
    <w:pPr>
      <w:tabs>
        <w:tab w:val="left" w:pos="2700"/>
        <w:tab w:val="right" w:leader="dot" w:pos="9350"/>
      </w:tabs>
      <w:spacing w:after="0"/>
      <w:ind w:left="1800"/>
    </w:pPr>
    <w:rPr>
      <w:noProof/>
      <w:sz w:val="18"/>
    </w:rPr>
  </w:style>
  <w:style w:type="paragraph" w:styleId="TOC6">
    <w:name w:val="toc 6"/>
    <w:basedOn w:val="Normal"/>
    <w:next w:val="Normal"/>
    <w:semiHidden/>
    <w:rsid w:val="007C7A3B"/>
    <w:pPr>
      <w:tabs>
        <w:tab w:val="left" w:pos="3600"/>
        <w:tab w:val="right" w:leader="dot" w:pos="9350"/>
      </w:tabs>
      <w:spacing w:after="0"/>
      <w:ind w:left="2700"/>
    </w:pPr>
    <w:rPr>
      <w:noProof/>
      <w:sz w:val="18"/>
    </w:rPr>
  </w:style>
  <w:style w:type="paragraph" w:styleId="TOC7">
    <w:name w:val="toc 7"/>
    <w:basedOn w:val="Normal"/>
    <w:next w:val="Normal"/>
    <w:semiHidden/>
    <w:rsid w:val="007C7A3B"/>
    <w:pPr>
      <w:spacing w:after="0"/>
      <w:ind w:left="1440"/>
    </w:pPr>
    <w:rPr>
      <w:sz w:val="18"/>
    </w:rPr>
  </w:style>
  <w:style w:type="paragraph" w:styleId="TOC8">
    <w:name w:val="toc 8"/>
    <w:basedOn w:val="Normal"/>
    <w:next w:val="Normal"/>
    <w:semiHidden/>
    <w:rsid w:val="007C7A3B"/>
    <w:pPr>
      <w:spacing w:after="0"/>
      <w:ind w:left="1680"/>
    </w:pPr>
    <w:rPr>
      <w:sz w:val="18"/>
    </w:rPr>
  </w:style>
  <w:style w:type="paragraph" w:styleId="TOC9">
    <w:name w:val="toc 9"/>
    <w:basedOn w:val="Normal"/>
    <w:next w:val="Normal"/>
    <w:semiHidden/>
    <w:rsid w:val="007C7A3B"/>
    <w:pPr>
      <w:spacing w:after="0"/>
      <w:ind w:left="1920"/>
    </w:pPr>
    <w:rPr>
      <w:sz w:val="18"/>
    </w:rPr>
  </w:style>
  <w:style w:type="paragraph" w:styleId="TableofFigures">
    <w:name w:val="table of figures"/>
    <w:basedOn w:val="Normal"/>
    <w:next w:val="Normal"/>
    <w:semiHidden/>
    <w:rsid w:val="007C7A3B"/>
    <w:pPr>
      <w:tabs>
        <w:tab w:val="right" w:leader="dot" w:pos="9360"/>
      </w:tabs>
      <w:spacing w:before="20" w:after="40"/>
      <w:ind w:left="475" w:hanging="475"/>
      <w:jc w:val="left"/>
    </w:pPr>
    <w:rPr>
      <w:b/>
      <w:sz w:val="20"/>
    </w:rPr>
  </w:style>
  <w:style w:type="paragraph" w:customStyle="1" w:styleId="Appendix1">
    <w:name w:val="Appendix 1"/>
    <w:next w:val="Normal"/>
    <w:rsid w:val="007C7A3B"/>
    <w:pPr>
      <w:pageBreakBefore/>
      <w:spacing w:after="280"/>
    </w:pPr>
    <w:rPr>
      <w:rFonts w:ascii="Arial" w:hAnsi="Arial"/>
      <w:b/>
      <w:caps/>
      <w:sz w:val="28"/>
      <w:lang w:eastAsia="en-US"/>
    </w:rPr>
  </w:style>
  <w:style w:type="paragraph" w:customStyle="1" w:styleId="Appendix2">
    <w:name w:val="Appendix 2"/>
    <w:next w:val="Normal"/>
    <w:rsid w:val="007C7A3B"/>
    <w:pPr>
      <w:keepNext/>
      <w:spacing w:after="200"/>
    </w:pPr>
    <w:rPr>
      <w:rFonts w:ascii="Arial" w:hAnsi="Arial"/>
      <w:b/>
      <w:sz w:val="28"/>
      <w:lang w:eastAsia="en-US"/>
    </w:rPr>
  </w:style>
  <w:style w:type="paragraph" w:customStyle="1" w:styleId="Appendix3">
    <w:name w:val="Appendix 3"/>
    <w:basedOn w:val="Appendix2"/>
    <w:next w:val="Normal"/>
    <w:rsid w:val="007C7A3B"/>
    <w:rPr>
      <w:sz w:val="24"/>
    </w:rPr>
  </w:style>
  <w:style w:type="paragraph" w:customStyle="1" w:styleId="Appendix4">
    <w:name w:val="Appendix 4"/>
    <w:basedOn w:val="Appendix3"/>
    <w:next w:val="Normal"/>
    <w:rsid w:val="007C7A3B"/>
    <w:rPr>
      <w:i/>
    </w:rPr>
  </w:style>
  <w:style w:type="paragraph" w:styleId="Caption">
    <w:name w:val="caption"/>
    <w:basedOn w:val="Normal"/>
    <w:next w:val="Normal"/>
    <w:qFormat/>
    <w:rsid w:val="007C7A3B"/>
    <w:pPr>
      <w:spacing w:before="120" w:after="120"/>
      <w:jc w:val="center"/>
    </w:pPr>
    <w:rPr>
      <w:b/>
    </w:rPr>
  </w:style>
  <w:style w:type="paragraph" w:customStyle="1" w:styleId="Centered">
    <w:name w:val="Centered"/>
    <w:basedOn w:val="Normal"/>
    <w:rsid w:val="007C7A3B"/>
    <w:pPr>
      <w:jc w:val="center"/>
    </w:pPr>
    <w:rPr>
      <w:b/>
    </w:rPr>
  </w:style>
  <w:style w:type="paragraph" w:customStyle="1" w:styleId="CoverType">
    <w:name w:val="Cover Type"/>
    <w:basedOn w:val="Centered"/>
    <w:rsid w:val="007C7A3B"/>
    <w:pPr>
      <w:spacing w:after="0"/>
    </w:pPr>
    <w:rPr>
      <w:sz w:val="32"/>
    </w:rPr>
  </w:style>
  <w:style w:type="paragraph" w:customStyle="1" w:styleId="Dash">
    <w:name w:val="Dash"/>
    <w:basedOn w:val="Normal"/>
    <w:rsid w:val="007C7A3B"/>
    <w:pPr>
      <w:numPr>
        <w:numId w:val="1"/>
      </w:numPr>
      <w:tabs>
        <w:tab w:val="left" w:pos="360"/>
      </w:tabs>
      <w:ind w:left="720"/>
    </w:pPr>
  </w:style>
  <w:style w:type="paragraph" w:customStyle="1" w:styleId="DoubleDash">
    <w:name w:val="Double Dash"/>
    <w:basedOn w:val="Normal"/>
    <w:rsid w:val="007C7A3B"/>
    <w:pPr>
      <w:numPr>
        <w:numId w:val="2"/>
      </w:numPr>
      <w:tabs>
        <w:tab w:val="num" w:pos="720"/>
        <w:tab w:val="num" w:pos="1080"/>
      </w:tabs>
      <w:ind w:left="720" w:firstLine="0"/>
    </w:pPr>
  </w:style>
  <w:style w:type="paragraph" w:customStyle="1" w:styleId="Figure">
    <w:name w:val="Figure"/>
    <w:basedOn w:val="Centered"/>
    <w:next w:val="Normal"/>
    <w:rsid w:val="007C7A3B"/>
    <w:pPr>
      <w:keepNext/>
      <w:spacing w:after="120"/>
    </w:pPr>
  </w:style>
  <w:style w:type="paragraph" w:customStyle="1" w:styleId="Number">
    <w:name w:val="Number"/>
    <w:basedOn w:val="Normal"/>
    <w:rsid w:val="007C7A3B"/>
    <w:pPr>
      <w:tabs>
        <w:tab w:val="num" w:pos="360"/>
      </w:tabs>
      <w:ind w:left="360" w:hanging="360"/>
    </w:pPr>
  </w:style>
  <w:style w:type="paragraph" w:customStyle="1" w:styleId="Table">
    <w:name w:val="Table"/>
    <w:basedOn w:val="Centered"/>
    <w:next w:val="Normal"/>
    <w:rsid w:val="007C7A3B"/>
    <w:pPr>
      <w:keepNext/>
      <w:spacing w:after="120"/>
    </w:pPr>
  </w:style>
  <w:style w:type="paragraph" w:customStyle="1" w:styleId="TableText">
    <w:name w:val="Table Text"/>
    <w:basedOn w:val="Normal"/>
    <w:rsid w:val="007C7A3B"/>
    <w:pPr>
      <w:spacing w:before="20" w:after="20"/>
      <w:jc w:val="left"/>
    </w:pPr>
    <w:rPr>
      <w:rFonts w:ascii="Arial" w:hAnsi="Arial"/>
      <w:sz w:val="18"/>
    </w:rPr>
  </w:style>
  <w:style w:type="paragraph" w:customStyle="1" w:styleId="TableBullet">
    <w:name w:val="Table Bullet"/>
    <w:basedOn w:val="TableText"/>
    <w:rsid w:val="007C7A3B"/>
    <w:pPr>
      <w:numPr>
        <w:numId w:val="5"/>
      </w:numPr>
    </w:pPr>
  </w:style>
  <w:style w:type="paragraph" w:customStyle="1" w:styleId="TableHeader">
    <w:name w:val="Table Header"/>
    <w:basedOn w:val="TableText"/>
    <w:rsid w:val="007C7A3B"/>
    <w:pPr>
      <w:jc w:val="center"/>
    </w:pPr>
    <w:rPr>
      <w:b/>
    </w:rPr>
  </w:style>
  <w:style w:type="paragraph" w:customStyle="1" w:styleId="TableNumber">
    <w:name w:val="Table Number"/>
    <w:basedOn w:val="TableBullet"/>
    <w:rsid w:val="007C7A3B"/>
    <w:pPr>
      <w:tabs>
        <w:tab w:val="left" w:pos="288"/>
      </w:tabs>
      <w:ind w:left="288" w:hanging="288"/>
    </w:pPr>
  </w:style>
  <w:style w:type="paragraph" w:styleId="BodyText">
    <w:name w:val="Body Text"/>
    <w:basedOn w:val="Normal"/>
    <w:rsid w:val="007C7A3B"/>
    <w:pPr>
      <w:jc w:val="center"/>
    </w:pPr>
    <w:rPr>
      <w:b/>
      <w:sz w:val="20"/>
    </w:rPr>
  </w:style>
  <w:style w:type="paragraph" w:customStyle="1" w:styleId="Bullet">
    <w:name w:val="Bullet"/>
    <w:basedOn w:val="Normal"/>
    <w:rsid w:val="007C7A3B"/>
    <w:pPr>
      <w:numPr>
        <w:numId w:val="4"/>
      </w:numPr>
    </w:pPr>
  </w:style>
  <w:style w:type="paragraph" w:customStyle="1" w:styleId="centerbold">
    <w:name w:val="center bold"/>
    <w:aliases w:val="cbo"/>
    <w:basedOn w:val="Normal"/>
    <w:rsid w:val="007C7A3B"/>
    <w:pPr>
      <w:spacing w:after="0"/>
      <w:jc w:val="center"/>
    </w:pPr>
    <w:rPr>
      <w:rFonts w:ascii="Book Antiqua" w:hAnsi="Book Antiqua"/>
      <w:b/>
    </w:rPr>
  </w:style>
  <w:style w:type="character" w:styleId="Hyperlink">
    <w:name w:val="Hyperlink"/>
    <w:basedOn w:val="DefaultParagraphFont"/>
    <w:rsid w:val="007C7A3B"/>
    <w:rPr>
      <w:color w:val="0000FF"/>
      <w:u w:val="single"/>
    </w:rPr>
  </w:style>
  <w:style w:type="character" w:styleId="FollowedHyperlink">
    <w:name w:val="FollowedHyperlink"/>
    <w:basedOn w:val="DefaultParagraphFont"/>
    <w:rsid w:val="007C7A3B"/>
    <w:rPr>
      <w:color w:val="800080"/>
      <w:u w:val="single"/>
    </w:rPr>
  </w:style>
  <w:style w:type="paragraph" w:styleId="DocumentMap">
    <w:name w:val="Document Map"/>
    <w:basedOn w:val="Normal"/>
    <w:semiHidden/>
    <w:rsid w:val="007C7A3B"/>
    <w:pPr>
      <w:shd w:val="clear" w:color="auto" w:fill="000080"/>
    </w:pPr>
    <w:rPr>
      <w:rFonts w:ascii="Tahoma" w:hAnsi="Tahoma"/>
    </w:rPr>
  </w:style>
  <w:style w:type="paragraph" w:styleId="BodyText2">
    <w:name w:val="Body Text 2"/>
    <w:basedOn w:val="Normal"/>
    <w:rsid w:val="007C7A3B"/>
    <w:rPr>
      <w:i/>
    </w:rPr>
  </w:style>
  <w:style w:type="paragraph" w:styleId="BalloonText">
    <w:name w:val="Balloon Text"/>
    <w:basedOn w:val="Normal"/>
    <w:semiHidden/>
    <w:rsid w:val="00E5638A"/>
    <w:rPr>
      <w:rFonts w:ascii="Tahoma" w:hAnsi="Tahoma" w:cs="Tahoma"/>
      <w:sz w:val="16"/>
      <w:szCs w:val="16"/>
    </w:rPr>
  </w:style>
  <w:style w:type="paragraph" w:styleId="ListParagraph">
    <w:name w:val="List Paragraph"/>
    <w:basedOn w:val="Normal"/>
    <w:uiPriority w:val="34"/>
    <w:qFormat/>
    <w:rsid w:val="009D336E"/>
    <w:pPr>
      <w:ind w:left="720"/>
      <w:contextualSpacing/>
    </w:pPr>
  </w:style>
  <w:style w:type="paragraph" w:styleId="NormalWeb">
    <w:name w:val="Normal (Web)"/>
    <w:basedOn w:val="Normal"/>
    <w:uiPriority w:val="99"/>
    <w:unhideWhenUsed/>
    <w:rsid w:val="009D336E"/>
    <w:pPr>
      <w:spacing w:before="100" w:beforeAutospacing="1" w:after="100" w:afterAutospacing="1"/>
      <w:jc w:val="left"/>
    </w:pPr>
    <w:rPr>
      <w:lang w:eastAsia="zh-CN"/>
    </w:rPr>
  </w:style>
  <w:style w:type="table" w:styleId="TableClassic2">
    <w:name w:val="Table Classic 2"/>
    <w:basedOn w:val="TableNormal"/>
    <w:rsid w:val="009D336E"/>
    <w:pPr>
      <w:spacing w:after="20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apple-style-span">
    <w:name w:val="apple-style-span"/>
    <w:basedOn w:val="DefaultParagraphFont"/>
    <w:rsid w:val="00326B42"/>
  </w:style>
  <w:style w:type="table" w:styleId="TableGrid">
    <w:name w:val="Table Grid"/>
    <w:basedOn w:val="TableNormal"/>
    <w:rsid w:val="00F5312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A312F2"/>
  </w:style>
  <w:style w:type="character" w:styleId="CommentReference">
    <w:name w:val="annotation reference"/>
    <w:basedOn w:val="DefaultParagraphFont"/>
    <w:rsid w:val="009969FD"/>
    <w:rPr>
      <w:sz w:val="16"/>
      <w:szCs w:val="16"/>
    </w:rPr>
  </w:style>
  <w:style w:type="paragraph" w:styleId="CommentText">
    <w:name w:val="annotation text"/>
    <w:basedOn w:val="Normal"/>
    <w:link w:val="CommentTextChar"/>
    <w:rsid w:val="009969FD"/>
    <w:rPr>
      <w:sz w:val="20"/>
      <w:szCs w:val="20"/>
    </w:rPr>
  </w:style>
  <w:style w:type="character" w:customStyle="1" w:styleId="CommentTextChar">
    <w:name w:val="Comment Text Char"/>
    <w:basedOn w:val="DefaultParagraphFont"/>
    <w:link w:val="CommentText"/>
    <w:rsid w:val="009969FD"/>
    <w:rPr>
      <w:sz w:val="20"/>
      <w:szCs w:val="20"/>
      <w:lang w:eastAsia="en-US"/>
    </w:rPr>
  </w:style>
  <w:style w:type="paragraph" w:styleId="CommentSubject">
    <w:name w:val="annotation subject"/>
    <w:basedOn w:val="CommentText"/>
    <w:next w:val="CommentText"/>
    <w:link w:val="CommentSubjectChar"/>
    <w:rsid w:val="009969FD"/>
    <w:rPr>
      <w:b/>
      <w:bCs/>
    </w:rPr>
  </w:style>
  <w:style w:type="character" w:customStyle="1" w:styleId="CommentSubjectChar">
    <w:name w:val="Comment Subject Char"/>
    <w:basedOn w:val="CommentTextChar"/>
    <w:link w:val="CommentSubject"/>
    <w:rsid w:val="009969FD"/>
    <w:rPr>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72870">
      <w:bodyDiv w:val="1"/>
      <w:marLeft w:val="0"/>
      <w:marRight w:val="0"/>
      <w:marTop w:val="0"/>
      <w:marBottom w:val="0"/>
      <w:divBdr>
        <w:top w:val="none" w:sz="0" w:space="0" w:color="auto"/>
        <w:left w:val="none" w:sz="0" w:space="0" w:color="auto"/>
        <w:bottom w:val="none" w:sz="0" w:space="0" w:color="auto"/>
        <w:right w:val="none" w:sz="0" w:space="0" w:color="auto"/>
      </w:divBdr>
    </w:div>
    <w:div w:id="267546716">
      <w:bodyDiv w:val="1"/>
      <w:marLeft w:val="0"/>
      <w:marRight w:val="0"/>
      <w:marTop w:val="0"/>
      <w:marBottom w:val="0"/>
      <w:divBdr>
        <w:top w:val="none" w:sz="0" w:space="0" w:color="auto"/>
        <w:left w:val="none" w:sz="0" w:space="0" w:color="auto"/>
        <w:bottom w:val="none" w:sz="0" w:space="0" w:color="auto"/>
        <w:right w:val="none" w:sz="0" w:space="0" w:color="auto"/>
      </w:divBdr>
    </w:div>
    <w:div w:id="501047680">
      <w:bodyDiv w:val="1"/>
      <w:marLeft w:val="0"/>
      <w:marRight w:val="0"/>
      <w:marTop w:val="0"/>
      <w:marBottom w:val="0"/>
      <w:divBdr>
        <w:top w:val="none" w:sz="0" w:space="0" w:color="auto"/>
        <w:left w:val="none" w:sz="0" w:space="0" w:color="auto"/>
        <w:bottom w:val="none" w:sz="0" w:space="0" w:color="auto"/>
        <w:right w:val="none" w:sz="0" w:space="0" w:color="auto"/>
      </w:divBdr>
    </w:div>
    <w:div w:id="515458079">
      <w:bodyDiv w:val="1"/>
      <w:marLeft w:val="0"/>
      <w:marRight w:val="0"/>
      <w:marTop w:val="0"/>
      <w:marBottom w:val="0"/>
      <w:divBdr>
        <w:top w:val="none" w:sz="0" w:space="0" w:color="auto"/>
        <w:left w:val="none" w:sz="0" w:space="0" w:color="auto"/>
        <w:bottom w:val="none" w:sz="0" w:space="0" w:color="auto"/>
        <w:right w:val="none" w:sz="0" w:space="0" w:color="auto"/>
      </w:divBdr>
      <w:divsChild>
        <w:div w:id="857815231">
          <w:marLeft w:val="0"/>
          <w:marRight w:val="0"/>
          <w:marTop w:val="0"/>
          <w:marBottom w:val="0"/>
          <w:divBdr>
            <w:top w:val="none" w:sz="0" w:space="0" w:color="auto"/>
            <w:left w:val="none" w:sz="0" w:space="0" w:color="auto"/>
            <w:bottom w:val="none" w:sz="0" w:space="0" w:color="auto"/>
            <w:right w:val="none" w:sz="0" w:space="0" w:color="auto"/>
          </w:divBdr>
        </w:div>
      </w:divsChild>
    </w:div>
    <w:div w:id="696392380">
      <w:bodyDiv w:val="1"/>
      <w:marLeft w:val="0"/>
      <w:marRight w:val="0"/>
      <w:marTop w:val="0"/>
      <w:marBottom w:val="0"/>
      <w:divBdr>
        <w:top w:val="none" w:sz="0" w:space="0" w:color="auto"/>
        <w:left w:val="none" w:sz="0" w:space="0" w:color="auto"/>
        <w:bottom w:val="none" w:sz="0" w:space="0" w:color="auto"/>
        <w:right w:val="none" w:sz="0" w:space="0" w:color="auto"/>
      </w:divBdr>
    </w:div>
    <w:div w:id="806049819">
      <w:bodyDiv w:val="1"/>
      <w:marLeft w:val="0"/>
      <w:marRight w:val="0"/>
      <w:marTop w:val="0"/>
      <w:marBottom w:val="0"/>
      <w:divBdr>
        <w:top w:val="none" w:sz="0" w:space="0" w:color="auto"/>
        <w:left w:val="none" w:sz="0" w:space="0" w:color="auto"/>
        <w:bottom w:val="none" w:sz="0" w:space="0" w:color="auto"/>
        <w:right w:val="none" w:sz="0" w:space="0" w:color="auto"/>
      </w:divBdr>
    </w:div>
    <w:div w:id="831607051">
      <w:bodyDiv w:val="1"/>
      <w:marLeft w:val="0"/>
      <w:marRight w:val="0"/>
      <w:marTop w:val="0"/>
      <w:marBottom w:val="0"/>
      <w:divBdr>
        <w:top w:val="none" w:sz="0" w:space="0" w:color="auto"/>
        <w:left w:val="none" w:sz="0" w:space="0" w:color="auto"/>
        <w:bottom w:val="none" w:sz="0" w:space="0" w:color="auto"/>
        <w:right w:val="none" w:sz="0" w:space="0" w:color="auto"/>
      </w:divBdr>
      <w:divsChild>
        <w:div w:id="1536894189">
          <w:marLeft w:val="0"/>
          <w:marRight w:val="0"/>
          <w:marTop w:val="0"/>
          <w:marBottom w:val="0"/>
          <w:divBdr>
            <w:top w:val="none" w:sz="0" w:space="0" w:color="auto"/>
            <w:left w:val="none" w:sz="0" w:space="0" w:color="auto"/>
            <w:bottom w:val="none" w:sz="0" w:space="0" w:color="auto"/>
            <w:right w:val="none" w:sz="0" w:space="0" w:color="auto"/>
          </w:divBdr>
        </w:div>
      </w:divsChild>
    </w:div>
    <w:div w:id="1083797483">
      <w:bodyDiv w:val="1"/>
      <w:marLeft w:val="0"/>
      <w:marRight w:val="0"/>
      <w:marTop w:val="0"/>
      <w:marBottom w:val="0"/>
      <w:divBdr>
        <w:top w:val="none" w:sz="0" w:space="0" w:color="auto"/>
        <w:left w:val="none" w:sz="0" w:space="0" w:color="auto"/>
        <w:bottom w:val="none" w:sz="0" w:space="0" w:color="auto"/>
        <w:right w:val="none" w:sz="0" w:space="0" w:color="auto"/>
      </w:divBdr>
    </w:div>
    <w:div w:id="1146387566">
      <w:bodyDiv w:val="1"/>
      <w:marLeft w:val="0"/>
      <w:marRight w:val="0"/>
      <w:marTop w:val="0"/>
      <w:marBottom w:val="0"/>
      <w:divBdr>
        <w:top w:val="none" w:sz="0" w:space="0" w:color="auto"/>
        <w:left w:val="none" w:sz="0" w:space="0" w:color="auto"/>
        <w:bottom w:val="none" w:sz="0" w:space="0" w:color="auto"/>
        <w:right w:val="none" w:sz="0" w:space="0" w:color="auto"/>
      </w:divBdr>
    </w:div>
    <w:div w:id="1453791056">
      <w:bodyDiv w:val="1"/>
      <w:marLeft w:val="0"/>
      <w:marRight w:val="0"/>
      <w:marTop w:val="0"/>
      <w:marBottom w:val="0"/>
      <w:divBdr>
        <w:top w:val="none" w:sz="0" w:space="0" w:color="auto"/>
        <w:left w:val="none" w:sz="0" w:space="0" w:color="auto"/>
        <w:bottom w:val="none" w:sz="0" w:space="0" w:color="auto"/>
        <w:right w:val="none" w:sz="0" w:space="0" w:color="auto"/>
      </w:divBdr>
    </w:div>
    <w:div w:id="1563709236">
      <w:bodyDiv w:val="1"/>
      <w:marLeft w:val="0"/>
      <w:marRight w:val="0"/>
      <w:marTop w:val="0"/>
      <w:marBottom w:val="0"/>
      <w:divBdr>
        <w:top w:val="none" w:sz="0" w:space="0" w:color="auto"/>
        <w:left w:val="none" w:sz="0" w:space="0" w:color="auto"/>
        <w:bottom w:val="none" w:sz="0" w:space="0" w:color="auto"/>
        <w:right w:val="none" w:sz="0" w:space="0" w:color="auto"/>
      </w:divBdr>
      <w:divsChild>
        <w:div w:id="876620031">
          <w:marLeft w:val="0"/>
          <w:marRight w:val="0"/>
          <w:marTop w:val="0"/>
          <w:marBottom w:val="0"/>
          <w:divBdr>
            <w:top w:val="none" w:sz="0" w:space="0" w:color="auto"/>
            <w:left w:val="none" w:sz="0" w:space="0" w:color="auto"/>
            <w:bottom w:val="none" w:sz="0" w:space="0" w:color="auto"/>
            <w:right w:val="none" w:sz="0" w:space="0" w:color="auto"/>
          </w:divBdr>
        </w:div>
      </w:divsChild>
    </w:div>
    <w:div w:id="1631595779">
      <w:bodyDiv w:val="1"/>
      <w:marLeft w:val="0"/>
      <w:marRight w:val="0"/>
      <w:marTop w:val="0"/>
      <w:marBottom w:val="0"/>
      <w:divBdr>
        <w:top w:val="none" w:sz="0" w:space="0" w:color="auto"/>
        <w:left w:val="none" w:sz="0" w:space="0" w:color="auto"/>
        <w:bottom w:val="none" w:sz="0" w:space="0" w:color="auto"/>
        <w:right w:val="none" w:sz="0" w:space="0" w:color="auto"/>
      </w:divBdr>
    </w:div>
    <w:div w:id="184169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A29DE-2A8C-4E8C-91B0-CBCA95414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3416</Words>
  <Characters>19475</Characters>
  <Application>Microsoft Office Word</Application>
  <DocSecurity>0</DocSecurity>
  <Lines>162</Lines>
  <Paragraphs>45</Paragraphs>
  <ScaleCrop>false</ScaleCrop>
  <Company>Booz Allen Hamilton</Company>
  <LinksUpToDate>false</LinksUpToDate>
  <CharactersWithSpaces>22846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Template</dc:title>
  <dc:creator>Faraz Milani</dc:creator>
  <cp:lastModifiedBy>Arthur</cp:lastModifiedBy>
  <cp:revision>3</cp:revision>
  <cp:lastPrinted>2009-10-06T15:54:00Z</cp:lastPrinted>
  <dcterms:created xsi:type="dcterms:W3CDTF">2013-12-11T19:41:00Z</dcterms:created>
  <dcterms:modified xsi:type="dcterms:W3CDTF">2013-12-11T19:47:00Z</dcterms:modified>
</cp:coreProperties>
</file>